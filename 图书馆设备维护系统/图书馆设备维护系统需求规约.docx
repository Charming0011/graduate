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W w:w="0" w:type="auto"/>
        <w:tblLayout w:type="fixed"/>
        <w:tblLook w:val="0000" w:firstRow="0" w:lastRow="0" w:firstColumn="0" w:lastColumn="0" w:noHBand="0" w:noVBand="0"/>
      </w:tblPr>
      <w:tblGrid>
        <w:gridCol w:w="1960"/>
        <w:gridCol w:w="7148"/>
      </w:tblGrid>
      <w:tr w:rsidR="009F2250">
        <w:trPr>
          <w:trHeight w:val="2700"/>
        </w:trPr>
        <w:tc>
          <w:tcPr>
            <w:tcW w:w="1960" w:type="dxa"/>
            <w:shd w:val="clear" w:color="auto" w:fill="CCCCCC"/>
          </w:tcPr>
          <w:p w:rsidR="009F2250" w:rsidRDefault="009F2250">
            <w:pPr>
              <w:ind w:right="100"/>
              <w:rPr>
                <w:rFonts w:hint="eastAsia"/>
                <w:b/>
              </w:rPr>
            </w:pPr>
          </w:p>
        </w:tc>
        <w:tc>
          <w:tcPr>
            <w:tcW w:w="7148" w:type="dxa"/>
          </w:tcPr>
          <w:tbl>
            <w:tblPr>
              <w:tblpPr w:leftFromText="180" w:rightFromText="180" w:vertAnchor="text" w:horzAnchor="margin" w:tblpY="-23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35"/>
              <w:gridCol w:w="1980"/>
            </w:tblGrid>
            <w:tr w:rsidR="009F2250">
              <w:tc>
                <w:tcPr>
                  <w:tcW w:w="1435" w:type="dxa"/>
                </w:tcPr>
                <w:p w:rsidR="009F2250" w:rsidRDefault="009F2250">
                  <w:pPr>
                    <w:jc w:val="distribute"/>
                    <w:rPr>
                      <w:rFonts w:hint="eastAsia"/>
                      <w:b/>
                    </w:rPr>
                  </w:pPr>
                  <w:r>
                    <w:rPr>
                      <w:rFonts w:hint="eastAsia"/>
                      <w:b/>
                    </w:rPr>
                    <w:t>卷</w:t>
                  </w:r>
                  <w:r>
                    <w:rPr>
                      <w:rFonts w:hint="eastAsia"/>
                      <w:b/>
                    </w:rPr>
                    <w:t xml:space="preserve">    </w:t>
                  </w:r>
                  <w:r>
                    <w:rPr>
                      <w:rFonts w:hint="eastAsia"/>
                      <w:b/>
                    </w:rPr>
                    <w:t>号</w:t>
                  </w:r>
                </w:p>
              </w:tc>
              <w:tc>
                <w:tcPr>
                  <w:tcW w:w="1980" w:type="dxa"/>
                </w:tcPr>
                <w:p w:rsidR="009F2250" w:rsidRDefault="009F2250">
                  <w:pPr>
                    <w:rPr>
                      <w:b/>
                    </w:rPr>
                  </w:pPr>
                </w:p>
              </w:tc>
            </w:tr>
            <w:tr w:rsidR="009F2250">
              <w:trPr>
                <w:trHeight w:val="351"/>
              </w:trPr>
              <w:tc>
                <w:tcPr>
                  <w:tcW w:w="1435" w:type="dxa"/>
                </w:tcPr>
                <w:p w:rsidR="009F2250" w:rsidRDefault="009F2250">
                  <w:pPr>
                    <w:jc w:val="distribute"/>
                    <w:rPr>
                      <w:b/>
                    </w:rPr>
                  </w:pPr>
                  <w:r>
                    <w:rPr>
                      <w:rFonts w:hint="eastAsia"/>
                      <w:b/>
                    </w:rPr>
                    <w:t>卷内编号</w:t>
                  </w:r>
                </w:p>
              </w:tc>
              <w:tc>
                <w:tcPr>
                  <w:tcW w:w="1980" w:type="dxa"/>
                </w:tcPr>
                <w:p w:rsidR="009F2250" w:rsidRDefault="009F2250">
                  <w:pPr>
                    <w:rPr>
                      <w:b/>
                    </w:rPr>
                  </w:pPr>
                </w:p>
              </w:tc>
            </w:tr>
            <w:tr w:rsidR="009F2250">
              <w:tc>
                <w:tcPr>
                  <w:tcW w:w="1435" w:type="dxa"/>
                </w:tcPr>
                <w:p w:rsidR="009F2250" w:rsidRDefault="009F2250">
                  <w:pPr>
                    <w:jc w:val="distribute"/>
                    <w:rPr>
                      <w:rFonts w:hint="eastAsia"/>
                      <w:b/>
                    </w:rPr>
                  </w:pPr>
                  <w:r>
                    <w:rPr>
                      <w:rFonts w:hint="eastAsia"/>
                      <w:b/>
                    </w:rPr>
                    <w:t>密</w:t>
                  </w:r>
                  <w:r>
                    <w:rPr>
                      <w:rFonts w:hint="eastAsia"/>
                      <w:b/>
                    </w:rPr>
                    <w:t xml:space="preserve">    </w:t>
                  </w:r>
                  <w:r>
                    <w:rPr>
                      <w:rFonts w:hint="eastAsia"/>
                      <w:b/>
                    </w:rPr>
                    <w:t>级</w:t>
                  </w:r>
                </w:p>
              </w:tc>
              <w:tc>
                <w:tcPr>
                  <w:tcW w:w="1980" w:type="dxa"/>
                </w:tcPr>
                <w:p w:rsidR="009F2250" w:rsidRDefault="009F2250">
                  <w:pPr>
                    <w:rPr>
                      <w:b/>
                    </w:rPr>
                  </w:pPr>
                </w:p>
              </w:tc>
            </w:tr>
          </w:tbl>
          <w:p w:rsidR="009F2250" w:rsidRDefault="009F2250">
            <w:pPr>
              <w:ind w:right="100"/>
              <w:jc w:val="right"/>
              <w:rPr>
                <w:rFonts w:hint="eastAsia"/>
                <w:b/>
              </w:rPr>
            </w:pPr>
          </w:p>
          <w:p w:rsidR="009F2250" w:rsidRDefault="009F2250">
            <w:pPr>
              <w:ind w:right="100"/>
              <w:jc w:val="right"/>
              <w:rPr>
                <w:rFonts w:hint="eastAsia"/>
                <w:b/>
              </w:rPr>
            </w:pPr>
          </w:p>
          <w:p w:rsidR="009F2250" w:rsidRDefault="009F2250">
            <w:pPr>
              <w:ind w:right="100"/>
              <w:jc w:val="right"/>
              <w:rPr>
                <w:rFonts w:hint="eastAsia"/>
                <w:b/>
              </w:rPr>
            </w:pPr>
          </w:p>
          <w:p w:rsidR="009F2250" w:rsidRDefault="009F2250">
            <w:pPr>
              <w:ind w:right="100"/>
              <w:jc w:val="right"/>
              <w:rPr>
                <w:rFonts w:hint="eastAsia"/>
                <w:b/>
              </w:rPr>
            </w:pPr>
          </w:p>
          <w:p w:rsidR="009F2250" w:rsidRDefault="009F2250">
            <w:pPr>
              <w:ind w:right="100"/>
              <w:jc w:val="right"/>
              <w:rPr>
                <w:rFonts w:hint="eastAsia"/>
                <w:b/>
              </w:rPr>
            </w:pPr>
          </w:p>
          <w:p w:rsidR="009F2250" w:rsidRDefault="009F2250">
            <w:pPr>
              <w:ind w:right="100"/>
              <w:jc w:val="right"/>
              <w:rPr>
                <w:rFonts w:hint="eastAsia"/>
                <w:b/>
              </w:rPr>
            </w:pPr>
          </w:p>
          <w:p w:rsidR="009F2250" w:rsidRDefault="009F2250">
            <w:pPr>
              <w:ind w:right="100"/>
              <w:jc w:val="right"/>
              <w:rPr>
                <w:rFonts w:hint="eastAsia"/>
                <w:b/>
              </w:rPr>
            </w:pPr>
          </w:p>
          <w:p w:rsidR="009F2250" w:rsidRDefault="009F2250">
            <w:pPr>
              <w:ind w:right="100"/>
              <w:jc w:val="right"/>
              <w:rPr>
                <w:rFonts w:hint="eastAsia"/>
                <w:b/>
              </w:rPr>
            </w:pPr>
          </w:p>
          <w:p w:rsidR="009F2250" w:rsidRDefault="009F2250">
            <w:pPr>
              <w:ind w:right="100"/>
              <w:jc w:val="right"/>
              <w:rPr>
                <w:rFonts w:hint="eastAsia"/>
                <w:b/>
              </w:rPr>
            </w:pPr>
          </w:p>
          <w:p w:rsidR="009F2250" w:rsidRDefault="009F2250">
            <w:pPr>
              <w:ind w:right="100"/>
              <w:jc w:val="right"/>
              <w:rPr>
                <w:rFonts w:hint="eastAsia"/>
                <w:b/>
              </w:rPr>
            </w:pPr>
          </w:p>
          <w:p w:rsidR="009F2250" w:rsidRDefault="009F2250">
            <w:pPr>
              <w:ind w:right="100"/>
              <w:rPr>
                <w:rFonts w:hint="eastAsia"/>
                <w:b/>
              </w:rPr>
            </w:pPr>
          </w:p>
          <w:p w:rsidR="009F2250" w:rsidRDefault="009F2250">
            <w:pPr>
              <w:pStyle w:val="ae"/>
              <w:rPr>
                <w:rFonts w:hint="eastAsia"/>
                <w:sz w:val="24"/>
              </w:rPr>
            </w:pPr>
            <w:r>
              <w:rPr>
                <w:sz w:val="24"/>
              </w:rPr>
              <w:t>项目编号</w:t>
            </w:r>
            <w:r>
              <w:rPr>
                <w:sz w:val="24"/>
              </w:rPr>
              <w:t>:</w:t>
            </w:r>
            <w:r>
              <w:rPr>
                <w:rFonts w:hint="eastAsia"/>
                <w:sz w:val="24"/>
              </w:rPr>
              <w:t xml:space="preserve"> </w:t>
            </w:r>
            <w:r w:rsidR="00B254FA">
              <w:rPr>
                <w:sz w:val="24"/>
              </w:rPr>
              <w:t>00000000000001</w:t>
            </w:r>
          </w:p>
          <w:p w:rsidR="009F2250" w:rsidRDefault="00E8795A">
            <w:pPr>
              <w:pStyle w:val="ae"/>
              <w:rPr>
                <w:rFonts w:hint="eastAsia"/>
                <w:sz w:val="44"/>
              </w:rPr>
            </w:pPr>
            <w:r>
              <w:rPr>
                <w:rFonts w:hint="eastAsia"/>
                <w:sz w:val="44"/>
              </w:rPr>
              <w:t>图书馆设备维护登记系统</w:t>
            </w:r>
          </w:p>
        </w:tc>
      </w:tr>
      <w:tr w:rsidR="009F2250">
        <w:trPr>
          <w:cantSplit/>
          <w:trHeight w:val="7208"/>
        </w:trPr>
        <w:tc>
          <w:tcPr>
            <w:tcW w:w="1960" w:type="dxa"/>
            <w:vMerge w:val="restart"/>
            <w:shd w:val="clear" w:color="auto" w:fill="CCCCCC"/>
            <w:vAlign w:val="bottom"/>
          </w:tcPr>
          <w:p w:rsidR="009F2250" w:rsidRDefault="009F2250" w:rsidP="00627519">
            <w:pPr>
              <w:rPr>
                <w:rFonts w:ascii="宋体" w:hAnsi="宋体" w:hint="eastAsia"/>
                <w:u w:val="single"/>
              </w:rPr>
            </w:pPr>
          </w:p>
          <w:p w:rsidR="009F2250" w:rsidRDefault="009F2250">
            <w:pPr>
              <w:rPr>
                <w:rFonts w:ascii="宋体" w:hAnsi="宋体" w:hint="eastAsia"/>
              </w:rPr>
            </w:pPr>
          </w:p>
        </w:tc>
        <w:tc>
          <w:tcPr>
            <w:tcW w:w="7148" w:type="dxa"/>
          </w:tcPr>
          <w:p w:rsidR="009F2250" w:rsidRDefault="009F2250">
            <w:pPr>
              <w:pStyle w:val="af4"/>
              <w:rPr>
                <w:rFonts w:hint="eastAsia"/>
                <w:sz w:val="10"/>
              </w:rPr>
            </w:pPr>
          </w:p>
          <w:p w:rsidR="009F2250" w:rsidRDefault="009F2250">
            <w:pPr>
              <w:pStyle w:val="ae"/>
              <w:rPr>
                <w:rFonts w:hint="eastAsia"/>
                <w:sz w:val="52"/>
              </w:rPr>
            </w:pPr>
            <w:ins w:id="0" w:author="henry xiao" w:date="2002-07-24T15:05:00Z">
              <w:r>
                <w:rPr>
                  <w:sz w:val="52"/>
                </w:rPr>
                <w:fldChar w:fldCharType="begin"/>
              </w:r>
              <w:r>
                <w:rPr>
                  <w:sz w:val="52"/>
                </w:rPr>
                <w:instrText xml:space="preserve"> TITLE  \* MERGEFORMAT </w:instrText>
              </w:r>
            </w:ins>
            <w:r>
              <w:rPr>
                <w:sz w:val="52"/>
              </w:rPr>
              <w:fldChar w:fldCharType="separate"/>
            </w:r>
            <w:r>
              <w:rPr>
                <w:rFonts w:hint="eastAsia"/>
                <w:sz w:val="52"/>
              </w:rPr>
              <w:t>需求规约</w:t>
            </w:r>
            <w:ins w:id="1" w:author="henry xiao" w:date="2002-07-24T15:05:00Z">
              <w:r>
                <w:rPr>
                  <w:sz w:val="52"/>
                </w:rPr>
                <w:fldChar w:fldCharType="end"/>
              </w:r>
            </w:ins>
          </w:p>
          <w:p w:rsidR="009F2250" w:rsidRDefault="009F2250">
            <w:pPr>
              <w:pStyle w:val="ae"/>
              <w:rPr>
                <w:rFonts w:hint="eastAsia"/>
                <w:sz w:val="24"/>
              </w:rPr>
            </w:pPr>
            <w:r>
              <w:rPr>
                <w:rFonts w:hint="eastAsia"/>
                <w:sz w:val="24"/>
                <w:lang w:val="en-US" w:eastAsia="zh-CN"/>
              </w:rPr>
              <w:t>Version</w:t>
            </w:r>
            <w:r>
              <w:rPr>
                <w:sz w:val="24"/>
                <w:lang w:val="en-US" w:eastAsia="zh-CN"/>
              </w:rPr>
              <w:t xml:space="preserve">: </w:t>
            </w:r>
            <w:r w:rsidR="00E8795A">
              <w:rPr>
                <w:sz w:val="24"/>
                <w:lang w:val="en-US"/>
              </w:rPr>
              <w:t>1</w:t>
            </w:r>
            <w:r w:rsidR="000D1CCA">
              <w:rPr>
                <w:rFonts w:hint="eastAsia"/>
                <w:sz w:val="24"/>
                <w:lang w:val="en-US"/>
              </w:rPr>
              <w:t>.0</w:t>
            </w:r>
          </w:p>
          <w:p w:rsidR="009F2250" w:rsidRPr="00E8795A" w:rsidRDefault="009F2250" w:rsidP="00E8795A">
            <w:pPr>
              <w:outlineLvl w:val="0"/>
              <w:rPr>
                <w:rFonts w:hint="eastAsia"/>
                <w:sz w:val="30"/>
              </w:rPr>
            </w:pPr>
          </w:p>
          <w:p w:rsidR="009F2250" w:rsidRDefault="009F2250" w:rsidP="00B254FA">
            <w:pPr>
              <w:tabs>
                <w:tab w:val="left" w:pos="1655"/>
                <w:tab w:val="center" w:pos="3672"/>
              </w:tabs>
              <w:ind w:firstLineChars="200" w:firstLine="400"/>
            </w:pPr>
          </w:p>
          <w:p w:rsidR="00E8795A" w:rsidRDefault="00E8795A" w:rsidP="00B254FA">
            <w:pPr>
              <w:tabs>
                <w:tab w:val="left" w:pos="1655"/>
                <w:tab w:val="center" w:pos="3672"/>
              </w:tabs>
              <w:ind w:firstLineChars="200" w:firstLine="400"/>
            </w:pPr>
          </w:p>
          <w:p w:rsidR="00E8795A" w:rsidRDefault="00E8795A" w:rsidP="00B254FA">
            <w:pPr>
              <w:tabs>
                <w:tab w:val="left" w:pos="1655"/>
                <w:tab w:val="center" w:pos="3672"/>
              </w:tabs>
              <w:ind w:firstLineChars="200" w:firstLine="400"/>
            </w:pPr>
          </w:p>
          <w:p w:rsidR="00E8795A" w:rsidRDefault="00E8795A" w:rsidP="00B254FA">
            <w:pPr>
              <w:tabs>
                <w:tab w:val="left" w:pos="1655"/>
                <w:tab w:val="center" w:pos="3672"/>
              </w:tabs>
              <w:ind w:firstLineChars="200" w:firstLine="400"/>
            </w:pPr>
          </w:p>
          <w:p w:rsidR="00E8795A" w:rsidRDefault="00E8795A" w:rsidP="00B254FA">
            <w:pPr>
              <w:tabs>
                <w:tab w:val="left" w:pos="1655"/>
                <w:tab w:val="center" w:pos="3672"/>
              </w:tabs>
              <w:ind w:firstLineChars="200" w:firstLine="400"/>
            </w:pPr>
          </w:p>
          <w:p w:rsidR="00E8795A" w:rsidRDefault="00E8795A" w:rsidP="00B254FA">
            <w:pPr>
              <w:tabs>
                <w:tab w:val="left" w:pos="1655"/>
                <w:tab w:val="center" w:pos="3672"/>
              </w:tabs>
              <w:ind w:firstLineChars="200" w:firstLine="400"/>
            </w:pPr>
          </w:p>
          <w:p w:rsidR="00E8795A" w:rsidRDefault="00E8795A" w:rsidP="00B254FA">
            <w:pPr>
              <w:tabs>
                <w:tab w:val="left" w:pos="1655"/>
                <w:tab w:val="center" w:pos="3672"/>
              </w:tabs>
              <w:ind w:firstLineChars="200" w:firstLine="400"/>
            </w:pPr>
          </w:p>
          <w:p w:rsidR="00E8795A" w:rsidRDefault="00E8795A" w:rsidP="00B254FA">
            <w:pPr>
              <w:tabs>
                <w:tab w:val="left" w:pos="1655"/>
                <w:tab w:val="center" w:pos="3672"/>
              </w:tabs>
              <w:ind w:firstLineChars="200" w:firstLine="400"/>
            </w:pPr>
          </w:p>
          <w:p w:rsidR="00E8795A" w:rsidRDefault="00E8795A" w:rsidP="00B254FA">
            <w:pPr>
              <w:tabs>
                <w:tab w:val="left" w:pos="1655"/>
                <w:tab w:val="center" w:pos="3672"/>
              </w:tabs>
              <w:ind w:firstLineChars="200" w:firstLine="400"/>
            </w:pPr>
          </w:p>
          <w:p w:rsidR="00E8795A" w:rsidRDefault="00E8795A" w:rsidP="00B254FA">
            <w:pPr>
              <w:tabs>
                <w:tab w:val="left" w:pos="1655"/>
                <w:tab w:val="center" w:pos="3672"/>
              </w:tabs>
              <w:ind w:firstLineChars="200" w:firstLine="400"/>
            </w:pPr>
          </w:p>
          <w:p w:rsidR="00E8795A" w:rsidRDefault="00E8795A" w:rsidP="00B254FA">
            <w:pPr>
              <w:tabs>
                <w:tab w:val="left" w:pos="1655"/>
                <w:tab w:val="center" w:pos="3672"/>
              </w:tabs>
              <w:ind w:firstLineChars="200" w:firstLine="400"/>
            </w:pPr>
          </w:p>
          <w:p w:rsidR="00E8795A" w:rsidRDefault="00E8795A" w:rsidP="00B254FA">
            <w:pPr>
              <w:tabs>
                <w:tab w:val="left" w:pos="1655"/>
                <w:tab w:val="center" w:pos="3672"/>
              </w:tabs>
              <w:ind w:firstLineChars="200" w:firstLine="400"/>
            </w:pPr>
          </w:p>
          <w:p w:rsidR="00E8795A" w:rsidRDefault="00E8795A" w:rsidP="00B254FA">
            <w:pPr>
              <w:tabs>
                <w:tab w:val="left" w:pos="1655"/>
                <w:tab w:val="center" w:pos="3672"/>
              </w:tabs>
              <w:ind w:firstLineChars="200" w:firstLine="400"/>
            </w:pPr>
          </w:p>
          <w:p w:rsidR="00E8795A" w:rsidRDefault="00E8795A" w:rsidP="00B254FA">
            <w:pPr>
              <w:tabs>
                <w:tab w:val="left" w:pos="1655"/>
                <w:tab w:val="center" w:pos="3672"/>
              </w:tabs>
              <w:ind w:firstLineChars="200" w:firstLine="400"/>
            </w:pPr>
          </w:p>
          <w:p w:rsidR="00E8795A" w:rsidRDefault="00E8795A" w:rsidP="00B254FA">
            <w:pPr>
              <w:tabs>
                <w:tab w:val="left" w:pos="1655"/>
                <w:tab w:val="center" w:pos="3672"/>
              </w:tabs>
              <w:ind w:firstLineChars="200" w:firstLine="400"/>
            </w:pPr>
          </w:p>
          <w:p w:rsidR="00E8795A" w:rsidRDefault="00E8795A" w:rsidP="00B254FA">
            <w:pPr>
              <w:tabs>
                <w:tab w:val="left" w:pos="1655"/>
                <w:tab w:val="center" w:pos="3672"/>
              </w:tabs>
              <w:ind w:firstLineChars="200" w:firstLine="400"/>
            </w:pPr>
          </w:p>
          <w:p w:rsidR="00E8795A" w:rsidRDefault="00E8795A" w:rsidP="00B254FA">
            <w:pPr>
              <w:tabs>
                <w:tab w:val="left" w:pos="1655"/>
                <w:tab w:val="center" w:pos="3672"/>
              </w:tabs>
              <w:ind w:firstLineChars="200" w:firstLine="400"/>
            </w:pPr>
          </w:p>
          <w:p w:rsidR="00E8795A" w:rsidRDefault="00E8795A" w:rsidP="00B254FA">
            <w:pPr>
              <w:tabs>
                <w:tab w:val="left" w:pos="1655"/>
                <w:tab w:val="center" w:pos="3672"/>
              </w:tabs>
              <w:ind w:firstLineChars="200" w:firstLine="400"/>
            </w:pPr>
          </w:p>
          <w:p w:rsidR="00E8795A" w:rsidRDefault="00E8795A" w:rsidP="00E8795A">
            <w:pPr>
              <w:tabs>
                <w:tab w:val="left" w:pos="1655"/>
                <w:tab w:val="center" w:pos="3672"/>
              </w:tabs>
              <w:ind w:firstLineChars="200" w:firstLine="400"/>
              <w:jc w:val="center"/>
              <w:rPr>
                <w:rFonts w:hint="eastAsia"/>
              </w:rPr>
            </w:pPr>
            <w:r>
              <w:rPr>
                <w:rFonts w:hint="eastAsia"/>
              </w:rPr>
              <w:t>撰写人：秦傲明</w:t>
            </w:r>
          </w:p>
        </w:tc>
      </w:tr>
      <w:tr w:rsidR="009F2250">
        <w:trPr>
          <w:cantSplit/>
          <w:trHeight w:val="2711"/>
        </w:trPr>
        <w:tc>
          <w:tcPr>
            <w:tcW w:w="1960" w:type="dxa"/>
            <w:vMerge/>
            <w:shd w:val="clear" w:color="auto" w:fill="CCCCCC"/>
          </w:tcPr>
          <w:p w:rsidR="009F2250" w:rsidRDefault="009F2250">
            <w:pPr>
              <w:pStyle w:val="ae"/>
              <w:jc w:val="right"/>
              <w:rPr>
                <w:rFonts w:hint="eastAsia"/>
              </w:rPr>
            </w:pPr>
          </w:p>
        </w:tc>
        <w:tc>
          <w:tcPr>
            <w:tcW w:w="7148" w:type="dxa"/>
            <w:vAlign w:val="bottom"/>
          </w:tcPr>
          <w:p w:rsidR="009F2250" w:rsidRDefault="009F2250">
            <w:pPr>
              <w:pStyle w:val="ae"/>
              <w:jc w:val="right"/>
              <w:rPr>
                <w:rFonts w:hint="eastAsia"/>
              </w:rPr>
            </w:pPr>
            <w:r>
              <w:rPr>
                <w:rFonts w:hint="eastAsia"/>
              </w:rPr>
              <w:t xml:space="preserve">                         </w:t>
            </w:r>
          </w:p>
        </w:tc>
      </w:tr>
    </w:tbl>
    <w:p w:rsidR="007C7D9A" w:rsidRPr="00523905" w:rsidRDefault="007C7D9A" w:rsidP="007C7D9A">
      <w:pPr>
        <w:rPr>
          <w:rFonts w:ascii="宋体" w:hAnsi="宋体" w:hint="eastAsia"/>
          <w:b/>
          <w:bCs/>
          <w:sz w:val="24"/>
        </w:rPr>
      </w:pPr>
    </w:p>
    <w:p w:rsidR="009F2250" w:rsidRDefault="007C7D9A">
      <w:pPr>
        <w:rPr>
          <w:rFonts w:hint="eastAsia"/>
          <w:b/>
          <w:sz w:val="28"/>
        </w:rPr>
      </w:pPr>
      <w:r>
        <w:rPr>
          <w:rFonts w:ascii="宋体" w:hAnsi="宋体"/>
        </w:rPr>
        <w:br w:type="page"/>
      </w:r>
      <w:r w:rsidR="009F2250">
        <w:rPr>
          <w:rFonts w:hint="eastAsia"/>
          <w:b/>
          <w:sz w:val="44"/>
        </w:rPr>
        <w:lastRenderedPageBreak/>
        <w:t>目</w:t>
      </w:r>
      <w:r w:rsidR="009F2250">
        <w:rPr>
          <w:rFonts w:hint="eastAsia"/>
          <w:b/>
          <w:sz w:val="44"/>
        </w:rPr>
        <w:t xml:space="preserve"> </w:t>
      </w:r>
      <w:r w:rsidR="009F2250">
        <w:rPr>
          <w:rFonts w:hint="eastAsia"/>
          <w:b/>
          <w:sz w:val="44"/>
        </w:rPr>
        <w:t>录</w:t>
      </w:r>
    </w:p>
    <w:p w:rsidR="004D4619" w:rsidRPr="001315A0" w:rsidRDefault="009F2250">
      <w:pPr>
        <w:pStyle w:val="TOC1"/>
        <w:tabs>
          <w:tab w:val="left" w:pos="400"/>
          <w:tab w:val="right" w:leader="dot" w:pos="8302"/>
        </w:tabs>
        <w:rPr>
          <w:rFonts w:ascii="DengXian" w:eastAsia="DengXian" w:hAnsi="DengXian"/>
          <w:b w:val="0"/>
          <w:caps w:val="0"/>
          <w:noProof/>
          <w:snapToGrid/>
          <w:kern w:val="2"/>
          <w:sz w:val="21"/>
          <w:szCs w:val="24"/>
        </w:rPr>
      </w:pPr>
      <w:r>
        <w:rPr>
          <w:caps w:val="0"/>
          <w:sz w:val="21"/>
        </w:rPr>
        <w:fldChar w:fldCharType="begin"/>
      </w:r>
      <w:r>
        <w:rPr>
          <w:caps w:val="0"/>
          <w:sz w:val="21"/>
        </w:rPr>
        <w:instrText xml:space="preserve"> TOC \o "1-3" \h \z </w:instrText>
      </w:r>
      <w:r>
        <w:rPr>
          <w:caps w:val="0"/>
          <w:sz w:val="21"/>
        </w:rPr>
        <w:fldChar w:fldCharType="separate"/>
      </w:r>
      <w:hyperlink w:anchor="_Toc30160502" w:history="1">
        <w:r w:rsidR="004D4619" w:rsidRPr="008819B8">
          <w:rPr>
            <w:rStyle w:val="a4"/>
            <w:noProof/>
          </w:rPr>
          <w:t>1.</w:t>
        </w:r>
        <w:r w:rsidR="004D4619" w:rsidRPr="001315A0">
          <w:rPr>
            <w:rFonts w:ascii="DengXian" w:eastAsia="DengXian" w:hAnsi="DengXian"/>
            <w:b w:val="0"/>
            <w:caps w:val="0"/>
            <w:noProof/>
            <w:snapToGrid/>
            <w:kern w:val="2"/>
            <w:sz w:val="21"/>
            <w:szCs w:val="24"/>
          </w:rPr>
          <w:tab/>
        </w:r>
        <w:r w:rsidR="004D4619" w:rsidRPr="008819B8">
          <w:rPr>
            <w:rStyle w:val="a4"/>
            <w:noProof/>
          </w:rPr>
          <w:t>引言</w:t>
        </w:r>
        <w:r w:rsidR="004D4619">
          <w:rPr>
            <w:noProof/>
            <w:webHidden/>
          </w:rPr>
          <w:tab/>
        </w:r>
        <w:r w:rsidR="004D4619">
          <w:rPr>
            <w:noProof/>
            <w:webHidden/>
          </w:rPr>
          <w:fldChar w:fldCharType="begin"/>
        </w:r>
        <w:r w:rsidR="004D4619">
          <w:rPr>
            <w:noProof/>
            <w:webHidden/>
          </w:rPr>
          <w:instrText xml:space="preserve"> PAGEREF _Toc30160502 \h </w:instrText>
        </w:r>
        <w:r w:rsidR="004D4619">
          <w:rPr>
            <w:noProof/>
            <w:webHidden/>
          </w:rPr>
        </w:r>
        <w:r w:rsidR="004D4619">
          <w:rPr>
            <w:noProof/>
            <w:webHidden/>
          </w:rPr>
          <w:fldChar w:fldCharType="separate"/>
        </w:r>
        <w:r w:rsidR="004D4619">
          <w:rPr>
            <w:noProof/>
            <w:webHidden/>
          </w:rPr>
          <w:t>1</w:t>
        </w:r>
        <w:r w:rsidR="004D4619">
          <w:rPr>
            <w:noProof/>
            <w:webHidden/>
          </w:rPr>
          <w:fldChar w:fldCharType="end"/>
        </w:r>
      </w:hyperlink>
    </w:p>
    <w:p w:rsidR="004D4619" w:rsidRPr="001315A0" w:rsidRDefault="004D4619">
      <w:pPr>
        <w:pStyle w:val="TOC2"/>
        <w:tabs>
          <w:tab w:val="left" w:pos="800"/>
          <w:tab w:val="right" w:leader="dot" w:pos="8302"/>
        </w:tabs>
        <w:rPr>
          <w:rFonts w:ascii="DengXian" w:eastAsia="DengXian" w:hAnsi="DengXian"/>
          <w:smallCaps w:val="0"/>
          <w:noProof/>
          <w:snapToGrid/>
          <w:kern w:val="2"/>
          <w:sz w:val="21"/>
          <w:szCs w:val="24"/>
        </w:rPr>
      </w:pPr>
      <w:hyperlink w:anchor="_Toc30160503" w:history="1">
        <w:r w:rsidRPr="008819B8">
          <w:rPr>
            <w:rStyle w:val="a4"/>
            <w:noProof/>
          </w:rPr>
          <w:t>1.1</w:t>
        </w:r>
        <w:r w:rsidRPr="001315A0">
          <w:rPr>
            <w:rFonts w:ascii="DengXian" w:eastAsia="DengXian" w:hAnsi="DengXian"/>
            <w:smallCaps w:val="0"/>
            <w:noProof/>
            <w:snapToGrid/>
            <w:kern w:val="2"/>
            <w:sz w:val="21"/>
            <w:szCs w:val="24"/>
          </w:rPr>
          <w:tab/>
        </w:r>
        <w:r w:rsidRPr="008819B8">
          <w:rPr>
            <w:rStyle w:val="a4"/>
            <w:noProof/>
          </w:rPr>
          <w:t>目的</w:t>
        </w:r>
        <w:r>
          <w:rPr>
            <w:noProof/>
            <w:webHidden/>
          </w:rPr>
          <w:tab/>
        </w:r>
        <w:r>
          <w:rPr>
            <w:noProof/>
            <w:webHidden/>
          </w:rPr>
          <w:fldChar w:fldCharType="begin"/>
        </w:r>
        <w:r>
          <w:rPr>
            <w:noProof/>
            <w:webHidden/>
          </w:rPr>
          <w:instrText xml:space="preserve"> PAGEREF _Toc30160503 \h </w:instrText>
        </w:r>
        <w:r>
          <w:rPr>
            <w:noProof/>
            <w:webHidden/>
          </w:rPr>
        </w:r>
        <w:r>
          <w:rPr>
            <w:noProof/>
            <w:webHidden/>
          </w:rPr>
          <w:fldChar w:fldCharType="separate"/>
        </w:r>
        <w:r>
          <w:rPr>
            <w:noProof/>
            <w:webHidden/>
          </w:rPr>
          <w:t>1</w:t>
        </w:r>
        <w:r>
          <w:rPr>
            <w:noProof/>
            <w:webHidden/>
          </w:rPr>
          <w:fldChar w:fldCharType="end"/>
        </w:r>
      </w:hyperlink>
    </w:p>
    <w:p w:rsidR="004D4619" w:rsidRPr="001315A0" w:rsidRDefault="004D4619">
      <w:pPr>
        <w:pStyle w:val="TOC2"/>
        <w:tabs>
          <w:tab w:val="left" w:pos="800"/>
          <w:tab w:val="right" w:leader="dot" w:pos="8302"/>
        </w:tabs>
        <w:rPr>
          <w:rFonts w:ascii="DengXian" w:eastAsia="DengXian" w:hAnsi="DengXian"/>
          <w:smallCaps w:val="0"/>
          <w:noProof/>
          <w:snapToGrid/>
          <w:kern w:val="2"/>
          <w:sz w:val="21"/>
          <w:szCs w:val="24"/>
        </w:rPr>
      </w:pPr>
      <w:hyperlink w:anchor="_Toc30160504" w:history="1">
        <w:r w:rsidRPr="008819B8">
          <w:rPr>
            <w:rStyle w:val="a4"/>
            <w:noProof/>
          </w:rPr>
          <w:t>1.2</w:t>
        </w:r>
        <w:r w:rsidRPr="001315A0">
          <w:rPr>
            <w:rFonts w:ascii="DengXian" w:eastAsia="DengXian" w:hAnsi="DengXian"/>
            <w:smallCaps w:val="0"/>
            <w:noProof/>
            <w:snapToGrid/>
            <w:kern w:val="2"/>
            <w:sz w:val="21"/>
            <w:szCs w:val="24"/>
          </w:rPr>
          <w:tab/>
        </w:r>
        <w:r w:rsidRPr="008819B8">
          <w:rPr>
            <w:rStyle w:val="a4"/>
            <w:noProof/>
          </w:rPr>
          <w:t>范围</w:t>
        </w:r>
        <w:r>
          <w:rPr>
            <w:noProof/>
            <w:webHidden/>
          </w:rPr>
          <w:tab/>
        </w:r>
        <w:r>
          <w:rPr>
            <w:noProof/>
            <w:webHidden/>
          </w:rPr>
          <w:fldChar w:fldCharType="begin"/>
        </w:r>
        <w:r>
          <w:rPr>
            <w:noProof/>
            <w:webHidden/>
          </w:rPr>
          <w:instrText xml:space="preserve"> PAGEREF _Toc30160504 \h </w:instrText>
        </w:r>
        <w:r>
          <w:rPr>
            <w:noProof/>
            <w:webHidden/>
          </w:rPr>
        </w:r>
        <w:r>
          <w:rPr>
            <w:noProof/>
            <w:webHidden/>
          </w:rPr>
          <w:fldChar w:fldCharType="separate"/>
        </w:r>
        <w:r>
          <w:rPr>
            <w:noProof/>
            <w:webHidden/>
          </w:rPr>
          <w:t>1</w:t>
        </w:r>
        <w:r>
          <w:rPr>
            <w:noProof/>
            <w:webHidden/>
          </w:rPr>
          <w:fldChar w:fldCharType="end"/>
        </w:r>
      </w:hyperlink>
    </w:p>
    <w:p w:rsidR="004D4619" w:rsidRPr="001315A0" w:rsidRDefault="004D4619">
      <w:pPr>
        <w:pStyle w:val="TOC2"/>
        <w:tabs>
          <w:tab w:val="left" w:pos="800"/>
          <w:tab w:val="right" w:leader="dot" w:pos="8302"/>
        </w:tabs>
        <w:rPr>
          <w:rFonts w:ascii="DengXian" w:eastAsia="DengXian" w:hAnsi="DengXian"/>
          <w:smallCaps w:val="0"/>
          <w:noProof/>
          <w:snapToGrid/>
          <w:kern w:val="2"/>
          <w:sz w:val="21"/>
          <w:szCs w:val="24"/>
        </w:rPr>
      </w:pPr>
      <w:hyperlink w:anchor="_Toc30160505" w:history="1">
        <w:r w:rsidRPr="008819B8">
          <w:rPr>
            <w:rStyle w:val="a4"/>
            <w:noProof/>
          </w:rPr>
          <w:t>1.3</w:t>
        </w:r>
        <w:r w:rsidRPr="001315A0">
          <w:rPr>
            <w:rFonts w:ascii="DengXian" w:eastAsia="DengXian" w:hAnsi="DengXian"/>
            <w:smallCaps w:val="0"/>
            <w:noProof/>
            <w:snapToGrid/>
            <w:kern w:val="2"/>
            <w:sz w:val="21"/>
            <w:szCs w:val="24"/>
          </w:rPr>
          <w:tab/>
        </w:r>
        <w:r w:rsidRPr="008819B8">
          <w:rPr>
            <w:rStyle w:val="a4"/>
            <w:noProof/>
          </w:rPr>
          <w:t>定义、首字母缩写词和缩略语</w:t>
        </w:r>
        <w:r>
          <w:rPr>
            <w:noProof/>
            <w:webHidden/>
          </w:rPr>
          <w:tab/>
        </w:r>
        <w:r>
          <w:rPr>
            <w:noProof/>
            <w:webHidden/>
          </w:rPr>
          <w:fldChar w:fldCharType="begin"/>
        </w:r>
        <w:r>
          <w:rPr>
            <w:noProof/>
            <w:webHidden/>
          </w:rPr>
          <w:instrText xml:space="preserve"> PAGEREF _Toc30160505 \h </w:instrText>
        </w:r>
        <w:r>
          <w:rPr>
            <w:noProof/>
            <w:webHidden/>
          </w:rPr>
        </w:r>
        <w:r>
          <w:rPr>
            <w:noProof/>
            <w:webHidden/>
          </w:rPr>
          <w:fldChar w:fldCharType="separate"/>
        </w:r>
        <w:r>
          <w:rPr>
            <w:noProof/>
            <w:webHidden/>
          </w:rPr>
          <w:t>1</w:t>
        </w:r>
        <w:r>
          <w:rPr>
            <w:noProof/>
            <w:webHidden/>
          </w:rPr>
          <w:fldChar w:fldCharType="end"/>
        </w:r>
      </w:hyperlink>
    </w:p>
    <w:p w:rsidR="004D4619" w:rsidRPr="001315A0" w:rsidRDefault="004D4619">
      <w:pPr>
        <w:pStyle w:val="TOC2"/>
        <w:tabs>
          <w:tab w:val="left" w:pos="800"/>
          <w:tab w:val="right" w:leader="dot" w:pos="8302"/>
        </w:tabs>
        <w:rPr>
          <w:rFonts w:ascii="DengXian" w:eastAsia="DengXian" w:hAnsi="DengXian"/>
          <w:smallCaps w:val="0"/>
          <w:noProof/>
          <w:snapToGrid/>
          <w:kern w:val="2"/>
          <w:sz w:val="21"/>
          <w:szCs w:val="24"/>
        </w:rPr>
      </w:pPr>
      <w:hyperlink w:anchor="_Toc30160506" w:history="1">
        <w:r w:rsidRPr="008819B8">
          <w:rPr>
            <w:rStyle w:val="a4"/>
            <w:noProof/>
          </w:rPr>
          <w:t>1.4</w:t>
        </w:r>
        <w:r w:rsidRPr="001315A0">
          <w:rPr>
            <w:rFonts w:ascii="DengXian" w:eastAsia="DengXian" w:hAnsi="DengXian"/>
            <w:smallCaps w:val="0"/>
            <w:noProof/>
            <w:snapToGrid/>
            <w:kern w:val="2"/>
            <w:sz w:val="21"/>
            <w:szCs w:val="24"/>
          </w:rPr>
          <w:tab/>
        </w:r>
        <w:r w:rsidRPr="008819B8">
          <w:rPr>
            <w:rStyle w:val="a4"/>
            <w:noProof/>
          </w:rPr>
          <w:t>参考资料</w:t>
        </w:r>
        <w:r>
          <w:rPr>
            <w:noProof/>
            <w:webHidden/>
          </w:rPr>
          <w:tab/>
        </w:r>
        <w:r>
          <w:rPr>
            <w:noProof/>
            <w:webHidden/>
          </w:rPr>
          <w:fldChar w:fldCharType="begin"/>
        </w:r>
        <w:r>
          <w:rPr>
            <w:noProof/>
            <w:webHidden/>
          </w:rPr>
          <w:instrText xml:space="preserve"> PAGEREF _Toc30160506 \h </w:instrText>
        </w:r>
        <w:r>
          <w:rPr>
            <w:noProof/>
            <w:webHidden/>
          </w:rPr>
        </w:r>
        <w:r>
          <w:rPr>
            <w:noProof/>
            <w:webHidden/>
          </w:rPr>
          <w:fldChar w:fldCharType="separate"/>
        </w:r>
        <w:r>
          <w:rPr>
            <w:noProof/>
            <w:webHidden/>
          </w:rPr>
          <w:t>1</w:t>
        </w:r>
        <w:r>
          <w:rPr>
            <w:noProof/>
            <w:webHidden/>
          </w:rPr>
          <w:fldChar w:fldCharType="end"/>
        </w:r>
      </w:hyperlink>
    </w:p>
    <w:p w:rsidR="004D4619" w:rsidRPr="001315A0" w:rsidRDefault="004D4619">
      <w:pPr>
        <w:pStyle w:val="TOC1"/>
        <w:tabs>
          <w:tab w:val="left" w:pos="400"/>
          <w:tab w:val="right" w:leader="dot" w:pos="8302"/>
        </w:tabs>
        <w:rPr>
          <w:rFonts w:ascii="DengXian" w:eastAsia="DengXian" w:hAnsi="DengXian"/>
          <w:b w:val="0"/>
          <w:caps w:val="0"/>
          <w:noProof/>
          <w:snapToGrid/>
          <w:kern w:val="2"/>
          <w:sz w:val="21"/>
          <w:szCs w:val="24"/>
        </w:rPr>
      </w:pPr>
      <w:hyperlink w:anchor="_Toc30160507" w:history="1">
        <w:r w:rsidRPr="008819B8">
          <w:rPr>
            <w:rStyle w:val="a4"/>
            <w:noProof/>
          </w:rPr>
          <w:t>2.</w:t>
        </w:r>
        <w:r w:rsidRPr="001315A0">
          <w:rPr>
            <w:rFonts w:ascii="DengXian" w:eastAsia="DengXian" w:hAnsi="DengXian"/>
            <w:b w:val="0"/>
            <w:caps w:val="0"/>
            <w:noProof/>
            <w:snapToGrid/>
            <w:kern w:val="2"/>
            <w:sz w:val="21"/>
            <w:szCs w:val="24"/>
          </w:rPr>
          <w:tab/>
        </w:r>
        <w:r w:rsidRPr="008819B8">
          <w:rPr>
            <w:rStyle w:val="a4"/>
            <w:noProof/>
          </w:rPr>
          <w:t>网站总体概述</w:t>
        </w:r>
        <w:r>
          <w:rPr>
            <w:noProof/>
            <w:webHidden/>
          </w:rPr>
          <w:tab/>
        </w:r>
        <w:r>
          <w:rPr>
            <w:noProof/>
            <w:webHidden/>
          </w:rPr>
          <w:fldChar w:fldCharType="begin"/>
        </w:r>
        <w:r>
          <w:rPr>
            <w:noProof/>
            <w:webHidden/>
          </w:rPr>
          <w:instrText xml:space="preserve"> PAGEREF _Toc30160507 \h </w:instrText>
        </w:r>
        <w:r>
          <w:rPr>
            <w:noProof/>
            <w:webHidden/>
          </w:rPr>
        </w:r>
        <w:r>
          <w:rPr>
            <w:noProof/>
            <w:webHidden/>
          </w:rPr>
          <w:fldChar w:fldCharType="separate"/>
        </w:r>
        <w:r>
          <w:rPr>
            <w:noProof/>
            <w:webHidden/>
          </w:rPr>
          <w:t>1</w:t>
        </w:r>
        <w:r>
          <w:rPr>
            <w:noProof/>
            <w:webHidden/>
          </w:rPr>
          <w:fldChar w:fldCharType="end"/>
        </w:r>
      </w:hyperlink>
    </w:p>
    <w:p w:rsidR="004D4619" w:rsidRPr="001315A0" w:rsidRDefault="004D4619">
      <w:pPr>
        <w:pStyle w:val="TOC2"/>
        <w:tabs>
          <w:tab w:val="left" w:pos="800"/>
          <w:tab w:val="right" w:leader="dot" w:pos="8302"/>
        </w:tabs>
        <w:rPr>
          <w:rFonts w:ascii="DengXian" w:eastAsia="DengXian" w:hAnsi="DengXian"/>
          <w:smallCaps w:val="0"/>
          <w:noProof/>
          <w:snapToGrid/>
          <w:kern w:val="2"/>
          <w:sz w:val="21"/>
          <w:szCs w:val="24"/>
        </w:rPr>
      </w:pPr>
      <w:hyperlink w:anchor="_Toc30160508" w:history="1">
        <w:r w:rsidRPr="008819B8">
          <w:rPr>
            <w:rStyle w:val="a4"/>
            <w:noProof/>
          </w:rPr>
          <w:t>2.1</w:t>
        </w:r>
        <w:r w:rsidRPr="001315A0">
          <w:rPr>
            <w:rFonts w:ascii="DengXian" w:eastAsia="DengXian" w:hAnsi="DengXian"/>
            <w:smallCaps w:val="0"/>
            <w:noProof/>
            <w:snapToGrid/>
            <w:kern w:val="2"/>
            <w:sz w:val="21"/>
            <w:szCs w:val="24"/>
          </w:rPr>
          <w:tab/>
        </w:r>
        <w:r w:rsidRPr="008819B8">
          <w:rPr>
            <w:rStyle w:val="a4"/>
            <w:noProof/>
          </w:rPr>
          <w:t>网站标识</w:t>
        </w:r>
        <w:r>
          <w:rPr>
            <w:noProof/>
            <w:webHidden/>
          </w:rPr>
          <w:tab/>
        </w:r>
        <w:r>
          <w:rPr>
            <w:noProof/>
            <w:webHidden/>
          </w:rPr>
          <w:fldChar w:fldCharType="begin"/>
        </w:r>
        <w:r>
          <w:rPr>
            <w:noProof/>
            <w:webHidden/>
          </w:rPr>
          <w:instrText xml:space="preserve"> PAGEREF _Toc30160508 \h </w:instrText>
        </w:r>
        <w:r>
          <w:rPr>
            <w:noProof/>
            <w:webHidden/>
          </w:rPr>
        </w:r>
        <w:r>
          <w:rPr>
            <w:noProof/>
            <w:webHidden/>
          </w:rPr>
          <w:fldChar w:fldCharType="separate"/>
        </w:r>
        <w:r>
          <w:rPr>
            <w:noProof/>
            <w:webHidden/>
          </w:rPr>
          <w:t>1</w:t>
        </w:r>
        <w:r>
          <w:rPr>
            <w:noProof/>
            <w:webHidden/>
          </w:rPr>
          <w:fldChar w:fldCharType="end"/>
        </w:r>
      </w:hyperlink>
    </w:p>
    <w:p w:rsidR="004D4619" w:rsidRPr="001315A0" w:rsidRDefault="004D4619">
      <w:pPr>
        <w:pStyle w:val="TOC2"/>
        <w:tabs>
          <w:tab w:val="left" w:pos="800"/>
          <w:tab w:val="right" w:leader="dot" w:pos="8302"/>
        </w:tabs>
        <w:rPr>
          <w:rFonts w:ascii="DengXian" w:eastAsia="DengXian" w:hAnsi="DengXian"/>
          <w:smallCaps w:val="0"/>
          <w:noProof/>
          <w:snapToGrid/>
          <w:kern w:val="2"/>
          <w:sz w:val="21"/>
          <w:szCs w:val="24"/>
        </w:rPr>
      </w:pPr>
      <w:hyperlink w:anchor="_Toc30160509" w:history="1">
        <w:r w:rsidRPr="008819B8">
          <w:rPr>
            <w:rStyle w:val="a4"/>
            <w:noProof/>
          </w:rPr>
          <w:t>2.2</w:t>
        </w:r>
        <w:r w:rsidRPr="001315A0">
          <w:rPr>
            <w:rFonts w:ascii="DengXian" w:eastAsia="DengXian" w:hAnsi="DengXian"/>
            <w:smallCaps w:val="0"/>
            <w:noProof/>
            <w:snapToGrid/>
            <w:kern w:val="2"/>
            <w:sz w:val="21"/>
            <w:szCs w:val="24"/>
          </w:rPr>
          <w:tab/>
        </w:r>
        <w:r w:rsidRPr="008819B8">
          <w:rPr>
            <w:rStyle w:val="a4"/>
            <w:noProof/>
          </w:rPr>
          <w:t>网站描述</w:t>
        </w:r>
        <w:r>
          <w:rPr>
            <w:noProof/>
            <w:webHidden/>
          </w:rPr>
          <w:tab/>
        </w:r>
        <w:r>
          <w:rPr>
            <w:noProof/>
            <w:webHidden/>
          </w:rPr>
          <w:fldChar w:fldCharType="begin"/>
        </w:r>
        <w:r>
          <w:rPr>
            <w:noProof/>
            <w:webHidden/>
          </w:rPr>
          <w:instrText xml:space="preserve"> PAGEREF _Toc30160509 \h </w:instrText>
        </w:r>
        <w:r>
          <w:rPr>
            <w:noProof/>
            <w:webHidden/>
          </w:rPr>
        </w:r>
        <w:r>
          <w:rPr>
            <w:noProof/>
            <w:webHidden/>
          </w:rPr>
          <w:fldChar w:fldCharType="separate"/>
        </w:r>
        <w:r>
          <w:rPr>
            <w:noProof/>
            <w:webHidden/>
          </w:rPr>
          <w:t>1</w:t>
        </w:r>
        <w:r>
          <w:rPr>
            <w:noProof/>
            <w:webHidden/>
          </w:rPr>
          <w:fldChar w:fldCharType="end"/>
        </w:r>
      </w:hyperlink>
    </w:p>
    <w:p w:rsidR="004D4619" w:rsidRPr="001315A0" w:rsidRDefault="004D4619">
      <w:pPr>
        <w:pStyle w:val="TOC3"/>
        <w:tabs>
          <w:tab w:val="left" w:pos="1200"/>
          <w:tab w:val="right" w:leader="dot" w:pos="8302"/>
        </w:tabs>
        <w:rPr>
          <w:rFonts w:ascii="DengXian" w:eastAsia="DengXian" w:hAnsi="DengXian"/>
          <w:i w:val="0"/>
          <w:noProof/>
          <w:snapToGrid/>
          <w:kern w:val="2"/>
          <w:sz w:val="21"/>
          <w:szCs w:val="24"/>
        </w:rPr>
      </w:pPr>
      <w:hyperlink w:anchor="_Toc30160510" w:history="1">
        <w:r w:rsidRPr="008819B8">
          <w:rPr>
            <w:rStyle w:val="a4"/>
            <w:noProof/>
          </w:rPr>
          <w:t>2.2.1</w:t>
        </w:r>
        <w:r w:rsidRPr="001315A0">
          <w:rPr>
            <w:rFonts w:ascii="DengXian" w:eastAsia="DengXian" w:hAnsi="DengXian"/>
            <w:i w:val="0"/>
            <w:noProof/>
            <w:snapToGrid/>
            <w:kern w:val="2"/>
            <w:sz w:val="21"/>
            <w:szCs w:val="24"/>
          </w:rPr>
          <w:tab/>
        </w:r>
        <w:r w:rsidRPr="008819B8">
          <w:rPr>
            <w:rStyle w:val="a4"/>
            <w:noProof/>
          </w:rPr>
          <w:t>系统属性</w:t>
        </w:r>
        <w:r>
          <w:rPr>
            <w:noProof/>
            <w:webHidden/>
          </w:rPr>
          <w:tab/>
        </w:r>
        <w:r>
          <w:rPr>
            <w:noProof/>
            <w:webHidden/>
          </w:rPr>
          <w:fldChar w:fldCharType="begin"/>
        </w:r>
        <w:r>
          <w:rPr>
            <w:noProof/>
            <w:webHidden/>
          </w:rPr>
          <w:instrText xml:space="preserve"> PAGEREF _Toc30160510 \h </w:instrText>
        </w:r>
        <w:r>
          <w:rPr>
            <w:noProof/>
            <w:webHidden/>
          </w:rPr>
        </w:r>
        <w:r>
          <w:rPr>
            <w:noProof/>
            <w:webHidden/>
          </w:rPr>
          <w:fldChar w:fldCharType="separate"/>
        </w:r>
        <w:r>
          <w:rPr>
            <w:noProof/>
            <w:webHidden/>
          </w:rPr>
          <w:t>1</w:t>
        </w:r>
        <w:r>
          <w:rPr>
            <w:noProof/>
            <w:webHidden/>
          </w:rPr>
          <w:fldChar w:fldCharType="end"/>
        </w:r>
      </w:hyperlink>
    </w:p>
    <w:p w:rsidR="004D4619" w:rsidRPr="001315A0" w:rsidRDefault="004D4619">
      <w:pPr>
        <w:pStyle w:val="TOC3"/>
        <w:tabs>
          <w:tab w:val="left" w:pos="1200"/>
          <w:tab w:val="right" w:leader="dot" w:pos="8302"/>
        </w:tabs>
        <w:rPr>
          <w:rFonts w:ascii="DengXian" w:eastAsia="DengXian" w:hAnsi="DengXian"/>
          <w:i w:val="0"/>
          <w:noProof/>
          <w:snapToGrid/>
          <w:kern w:val="2"/>
          <w:sz w:val="21"/>
          <w:szCs w:val="24"/>
        </w:rPr>
      </w:pPr>
      <w:hyperlink w:anchor="_Toc30160511" w:history="1">
        <w:r w:rsidRPr="008819B8">
          <w:rPr>
            <w:rStyle w:val="a4"/>
            <w:noProof/>
          </w:rPr>
          <w:t>2.2.2</w:t>
        </w:r>
        <w:r w:rsidRPr="001315A0">
          <w:rPr>
            <w:rFonts w:ascii="DengXian" w:eastAsia="DengXian" w:hAnsi="DengXian"/>
            <w:i w:val="0"/>
            <w:noProof/>
            <w:snapToGrid/>
            <w:kern w:val="2"/>
            <w:sz w:val="21"/>
            <w:szCs w:val="24"/>
          </w:rPr>
          <w:tab/>
        </w:r>
        <w:r w:rsidRPr="008819B8">
          <w:rPr>
            <w:rStyle w:val="a4"/>
            <w:noProof/>
          </w:rPr>
          <w:t>开发背景</w:t>
        </w:r>
        <w:r>
          <w:rPr>
            <w:noProof/>
            <w:webHidden/>
          </w:rPr>
          <w:tab/>
        </w:r>
        <w:r>
          <w:rPr>
            <w:noProof/>
            <w:webHidden/>
          </w:rPr>
          <w:fldChar w:fldCharType="begin"/>
        </w:r>
        <w:r>
          <w:rPr>
            <w:noProof/>
            <w:webHidden/>
          </w:rPr>
          <w:instrText xml:space="preserve"> PAGEREF _Toc30160511 \h </w:instrText>
        </w:r>
        <w:r>
          <w:rPr>
            <w:noProof/>
            <w:webHidden/>
          </w:rPr>
        </w:r>
        <w:r>
          <w:rPr>
            <w:noProof/>
            <w:webHidden/>
          </w:rPr>
          <w:fldChar w:fldCharType="separate"/>
        </w:r>
        <w:r>
          <w:rPr>
            <w:noProof/>
            <w:webHidden/>
          </w:rPr>
          <w:t>2</w:t>
        </w:r>
        <w:r>
          <w:rPr>
            <w:noProof/>
            <w:webHidden/>
          </w:rPr>
          <w:fldChar w:fldCharType="end"/>
        </w:r>
      </w:hyperlink>
    </w:p>
    <w:p w:rsidR="004D4619" w:rsidRPr="001315A0" w:rsidRDefault="004D4619">
      <w:pPr>
        <w:pStyle w:val="TOC3"/>
        <w:tabs>
          <w:tab w:val="left" w:pos="1200"/>
          <w:tab w:val="right" w:leader="dot" w:pos="8302"/>
        </w:tabs>
        <w:rPr>
          <w:rFonts w:ascii="DengXian" w:eastAsia="DengXian" w:hAnsi="DengXian"/>
          <w:i w:val="0"/>
          <w:noProof/>
          <w:snapToGrid/>
          <w:kern w:val="2"/>
          <w:sz w:val="21"/>
          <w:szCs w:val="24"/>
        </w:rPr>
      </w:pPr>
      <w:hyperlink w:anchor="_Toc30160512" w:history="1">
        <w:r w:rsidRPr="008819B8">
          <w:rPr>
            <w:rStyle w:val="a4"/>
            <w:noProof/>
          </w:rPr>
          <w:t>2.2.3</w:t>
        </w:r>
        <w:r w:rsidRPr="001315A0">
          <w:rPr>
            <w:rFonts w:ascii="DengXian" w:eastAsia="DengXian" w:hAnsi="DengXian"/>
            <w:i w:val="0"/>
            <w:noProof/>
            <w:snapToGrid/>
            <w:kern w:val="2"/>
            <w:sz w:val="21"/>
            <w:szCs w:val="24"/>
          </w:rPr>
          <w:tab/>
        </w:r>
        <w:r w:rsidRPr="008819B8">
          <w:rPr>
            <w:rStyle w:val="a4"/>
            <w:noProof/>
          </w:rPr>
          <w:t>软件功能</w:t>
        </w:r>
        <w:r>
          <w:rPr>
            <w:noProof/>
            <w:webHidden/>
          </w:rPr>
          <w:tab/>
        </w:r>
        <w:r>
          <w:rPr>
            <w:noProof/>
            <w:webHidden/>
          </w:rPr>
          <w:fldChar w:fldCharType="begin"/>
        </w:r>
        <w:r>
          <w:rPr>
            <w:noProof/>
            <w:webHidden/>
          </w:rPr>
          <w:instrText xml:space="preserve"> PAGEREF _Toc30160512 \h </w:instrText>
        </w:r>
        <w:r>
          <w:rPr>
            <w:noProof/>
            <w:webHidden/>
          </w:rPr>
        </w:r>
        <w:r>
          <w:rPr>
            <w:noProof/>
            <w:webHidden/>
          </w:rPr>
          <w:fldChar w:fldCharType="separate"/>
        </w:r>
        <w:r>
          <w:rPr>
            <w:noProof/>
            <w:webHidden/>
          </w:rPr>
          <w:t>2</w:t>
        </w:r>
        <w:r>
          <w:rPr>
            <w:noProof/>
            <w:webHidden/>
          </w:rPr>
          <w:fldChar w:fldCharType="end"/>
        </w:r>
      </w:hyperlink>
    </w:p>
    <w:p w:rsidR="004D4619" w:rsidRPr="001315A0" w:rsidRDefault="004D4619">
      <w:pPr>
        <w:pStyle w:val="TOC2"/>
        <w:tabs>
          <w:tab w:val="left" w:pos="800"/>
          <w:tab w:val="right" w:leader="dot" w:pos="8302"/>
        </w:tabs>
        <w:rPr>
          <w:rFonts w:ascii="DengXian" w:eastAsia="DengXian" w:hAnsi="DengXian"/>
          <w:smallCaps w:val="0"/>
          <w:noProof/>
          <w:snapToGrid/>
          <w:kern w:val="2"/>
          <w:sz w:val="21"/>
          <w:szCs w:val="24"/>
        </w:rPr>
      </w:pPr>
      <w:hyperlink w:anchor="_Toc30160513" w:history="1">
        <w:r w:rsidRPr="008819B8">
          <w:rPr>
            <w:rStyle w:val="a4"/>
            <w:noProof/>
          </w:rPr>
          <w:t>2.3</w:t>
        </w:r>
        <w:r w:rsidRPr="001315A0">
          <w:rPr>
            <w:rFonts w:ascii="DengXian" w:eastAsia="DengXian" w:hAnsi="DengXian"/>
            <w:smallCaps w:val="0"/>
            <w:noProof/>
            <w:snapToGrid/>
            <w:kern w:val="2"/>
            <w:sz w:val="21"/>
            <w:szCs w:val="24"/>
          </w:rPr>
          <w:tab/>
        </w:r>
        <w:r w:rsidRPr="008819B8">
          <w:rPr>
            <w:rStyle w:val="a4"/>
            <w:noProof/>
          </w:rPr>
          <w:t>用户的特点</w:t>
        </w:r>
        <w:r>
          <w:rPr>
            <w:noProof/>
            <w:webHidden/>
          </w:rPr>
          <w:tab/>
        </w:r>
        <w:r>
          <w:rPr>
            <w:noProof/>
            <w:webHidden/>
          </w:rPr>
          <w:fldChar w:fldCharType="begin"/>
        </w:r>
        <w:r>
          <w:rPr>
            <w:noProof/>
            <w:webHidden/>
          </w:rPr>
          <w:instrText xml:space="preserve"> PAGEREF _Toc30160513 \h </w:instrText>
        </w:r>
        <w:r>
          <w:rPr>
            <w:noProof/>
            <w:webHidden/>
          </w:rPr>
        </w:r>
        <w:r>
          <w:rPr>
            <w:noProof/>
            <w:webHidden/>
          </w:rPr>
          <w:fldChar w:fldCharType="separate"/>
        </w:r>
        <w:r>
          <w:rPr>
            <w:noProof/>
            <w:webHidden/>
          </w:rPr>
          <w:t>3</w:t>
        </w:r>
        <w:r>
          <w:rPr>
            <w:noProof/>
            <w:webHidden/>
          </w:rPr>
          <w:fldChar w:fldCharType="end"/>
        </w:r>
      </w:hyperlink>
    </w:p>
    <w:p w:rsidR="004D4619" w:rsidRPr="001315A0" w:rsidRDefault="004D4619">
      <w:pPr>
        <w:pStyle w:val="TOC2"/>
        <w:tabs>
          <w:tab w:val="left" w:pos="800"/>
          <w:tab w:val="right" w:leader="dot" w:pos="8302"/>
        </w:tabs>
        <w:rPr>
          <w:rFonts w:ascii="DengXian" w:eastAsia="DengXian" w:hAnsi="DengXian"/>
          <w:smallCaps w:val="0"/>
          <w:noProof/>
          <w:snapToGrid/>
          <w:kern w:val="2"/>
          <w:sz w:val="21"/>
          <w:szCs w:val="24"/>
        </w:rPr>
      </w:pPr>
      <w:hyperlink w:anchor="_Toc30160514" w:history="1">
        <w:r w:rsidRPr="008819B8">
          <w:rPr>
            <w:rStyle w:val="a4"/>
            <w:noProof/>
          </w:rPr>
          <w:t>2.4</w:t>
        </w:r>
        <w:r w:rsidRPr="001315A0">
          <w:rPr>
            <w:rFonts w:ascii="DengXian" w:eastAsia="DengXian" w:hAnsi="DengXian"/>
            <w:smallCaps w:val="0"/>
            <w:noProof/>
            <w:snapToGrid/>
            <w:kern w:val="2"/>
            <w:sz w:val="21"/>
            <w:szCs w:val="24"/>
          </w:rPr>
          <w:tab/>
        </w:r>
        <w:r w:rsidRPr="008819B8">
          <w:rPr>
            <w:rStyle w:val="a4"/>
            <w:noProof/>
          </w:rPr>
          <w:t>限制与约束</w:t>
        </w:r>
        <w:r>
          <w:rPr>
            <w:noProof/>
            <w:webHidden/>
          </w:rPr>
          <w:tab/>
        </w:r>
        <w:r>
          <w:rPr>
            <w:noProof/>
            <w:webHidden/>
          </w:rPr>
          <w:fldChar w:fldCharType="begin"/>
        </w:r>
        <w:r>
          <w:rPr>
            <w:noProof/>
            <w:webHidden/>
          </w:rPr>
          <w:instrText xml:space="preserve"> PAGEREF _Toc30160514 \h </w:instrText>
        </w:r>
        <w:r>
          <w:rPr>
            <w:noProof/>
            <w:webHidden/>
          </w:rPr>
        </w:r>
        <w:r>
          <w:rPr>
            <w:noProof/>
            <w:webHidden/>
          </w:rPr>
          <w:fldChar w:fldCharType="separate"/>
        </w:r>
        <w:r>
          <w:rPr>
            <w:noProof/>
            <w:webHidden/>
          </w:rPr>
          <w:t>3</w:t>
        </w:r>
        <w:r>
          <w:rPr>
            <w:noProof/>
            <w:webHidden/>
          </w:rPr>
          <w:fldChar w:fldCharType="end"/>
        </w:r>
      </w:hyperlink>
    </w:p>
    <w:p w:rsidR="004D4619" w:rsidRPr="001315A0" w:rsidRDefault="004D4619">
      <w:pPr>
        <w:pStyle w:val="TOC1"/>
        <w:tabs>
          <w:tab w:val="left" w:pos="400"/>
          <w:tab w:val="right" w:leader="dot" w:pos="8302"/>
        </w:tabs>
        <w:rPr>
          <w:rFonts w:ascii="DengXian" w:eastAsia="DengXian" w:hAnsi="DengXian"/>
          <w:b w:val="0"/>
          <w:caps w:val="0"/>
          <w:noProof/>
          <w:snapToGrid/>
          <w:kern w:val="2"/>
          <w:sz w:val="21"/>
          <w:szCs w:val="24"/>
        </w:rPr>
      </w:pPr>
      <w:hyperlink w:anchor="_Toc30160515" w:history="1">
        <w:r w:rsidRPr="008819B8">
          <w:rPr>
            <w:rStyle w:val="a4"/>
            <w:noProof/>
          </w:rPr>
          <w:t>3.</w:t>
        </w:r>
        <w:r w:rsidRPr="001315A0">
          <w:rPr>
            <w:rFonts w:ascii="DengXian" w:eastAsia="DengXian" w:hAnsi="DengXian"/>
            <w:b w:val="0"/>
            <w:caps w:val="0"/>
            <w:noProof/>
            <w:snapToGrid/>
            <w:kern w:val="2"/>
            <w:sz w:val="21"/>
            <w:szCs w:val="24"/>
          </w:rPr>
          <w:tab/>
        </w:r>
        <w:r w:rsidRPr="008819B8">
          <w:rPr>
            <w:rStyle w:val="a4"/>
            <w:noProof/>
          </w:rPr>
          <w:t>具体需求</w:t>
        </w:r>
        <w:r>
          <w:rPr>
            <w:noProof/>
            <w:webHidden/>
          </w:rPr>
          <w:tab/>
        </w:r>
        <w:r>
          <w:rPr>
            <w:noProof/>
            <w:webHidden/>
          </w:rPr>
          <w:fldChar w:fldCharType="begin"/>
        </w:r>
        <w:r>
          <w:rPr>
            <w:noProof/>
            <w:webHidden/>
          </w:rPr>
          <w:instrText xml:space="preserve"> PAGEREF _Toc30160515 \h </w:instrText>
        </w:r>
        <w:r>
          <w:rPr>
            <w:noProof/>
            <w:webHidden/>
          </w:rPr>
        </w:r>
        <w:r>
          <w:rPr>
            <w:noProof/>
            <w:webHidden/>
          </w:rPr>
          <w:fldChar w:fldCharType="separate"/>
        </w:r>
        <w:r>
          <w:rPr>
            <w:noProof/>
            <w:webHidden/>
          </w:rPr>
          <w:t>4</w:t>
        </w:r>
        <w:r>
          <w:rPr>
            <w:noProof/>
            <w:webHidden/>
          </w:rPr>
          <w:fldChar w:fldCharType="end"/>
        </w:r>
      </w:hyperlink>
    </w:p>
    <w:p w:rsidR="004D4619" w:rsidRPr="001315A0" w:rsidRDefault="004D4619">
      <w:pPr>
        <w:pStyle w:val="TOC2"/>
        <w:tabs>
          <w:tab w:val="left" w:pos="800"/>
          <w:tab w:val="right" w:leader="dot" w:pos="8302"/>
        </w:tabs>
        <w:rPr>
          <w:rFonts w:ascii="DengXian" w:eastAsia="DengXian" w:hAnsi="DengXian"/>
          <w:smallCaps w:val="0"/>
          <w:noProof/>
          <w:snapToGrid/>
          <w:kern w:val="2"/>
          <w:sz w:val="21"/>
          <w:szCs w:val="24"/>
        </w:rPr>
      </w:pPr>
      <w:hyperlink w:anchor="_Toc30160516" w:history="1">
        <w:r w:rsidRPr="008819B8">
          <w:rPr>
            <w:rStyle w:val="a4"/>
            <w:noProof/>
          </w:rPr>
          <w:t>3.1</w:t>
        </w:r>
        <w:r w:rsidRPr="001315A0">
          <w:rPr>
            <w:rFonts w:ascii="DengXian" w:eastAsia="DengXian" w:hAnsi="DengXian"/>
            <w:smallCaps w:val="0"/>
            <w:noProof/>
            <w:snapToGrid/>
            <w:kern w:val="2"/>
            <w:sz w:val="21"/>
            <w:szCs w:val="24"/>
          </w:rPr>
          <w:tab/>
        </w:r>
        <w:r w:rsidRPr="008819B8">
          <w:rPr>
            <w:rStyle w:val="a4"/>
            <w:noProof/>
          </w:rPr>
          <w:t>首页</w:t>
        </w:r>
        <w:r>
          <w:rPr>
            <w:noProof/>
            <w:webHidden/>
          </w:rPr>
          <w:tab/>
        </w:r>
        <w:r>
          <w:rPr>
            <w:noProof/>
            <w:webHidden/>
          </w:rPr>
          <w:fldChar w:fldCharType="begin"/>
        </w:r>
        <w:r>
          <w:rPr>
            <w:noProof/>
            <w:webHidden/>
          </w:rPr>
          <w:instrText xml:space="preserve"> PAGEREF _Toc30160516 \h </w:instrText>
        </w:r>
        <w:r>
          <w:rPr>
            <w:noProof/>
            <w:webHidden/>
          </w:rPr>
        </w:r>
        <w:r>
          <w:rPr>
            <w:noProof/>
            <w:webHidden/>
          </w:rPr>
          <w:fldChar w:fldCharType="separate"/>
        </w:r>
        <w:r>
          <w:rPr>
            <w:noProof/>
            <w:webHidden/>
          </w:rPr>
          <w:t>4</w:t>
        </w:r>
        <w:r>
          <w:rPr>
            <w:noProof/>
            <w:webHidden/>
          </w:rPr>
          <w:fldChar w:fldCharType="end"/>
        </w:r>
      </w:hyperlink>
    </w:p>
    <w:p w:rsidR="004D4619" w:rsidRPr="001315A0" w:rsidRDefault="004D4619">
      <w:pPr>
        <w:pStyle w:val="TOC2"/>
        <w:tabs>
          <w:tab w:val="left" w:pos="800"/>
          <w:tab w:val="right" w:leader="dot" w:pos="8302"/>
        </w:tabs>
        <w:rPr>
          <w:rFonts w:ascii="DengXian" w:eastAsia="DengXian" w:hAnsi="DengXian"/>
          <w:smallCaps w:val="0"/>
          <w:noProof/>
          <w:snapToGrid/>
          <w:kern w:val="2"/>
          <w:sz w:val="21"/>
          <w:szCs w:val="24"/>
        </w:rPr>
      </w:pPr>
      <w:hyperlink w:anchor="_Toc30160517" w:history="1">
        <w:r w:rsidRPr="008819B8">
          <w:rPr>
            <w:rStyle w:val="a4"/>
            <w:noProof/>
          </w:rPr>
          <w:t>3.2</w:t>
        </w:r>
        <w:r w:rsidRPr="001315A0">
          <w:rPr>
            <w:rFonts w:ascii="DengXian" w:eastAsia="DengXian" w:hAnsi="DengXian"/>
            <w:smallCaps w:val="0"/>
            <w:noProof/>
            <w:snapToGrid/>
            <w:kern w:val="2"/>
            <w:sz w:val="21"/>
            <w:szCs w:val="24"/>
          </w:rPr>
          <w:tab/>
        </w:r>
        <w:r w:rsidRPr="008819B8">
          <w:rPr>
            <w:rStyle w:val="a4"/>
            <w:noProof/>
          </w:rPr>
          <w:t>用户登入信息</w:t>
        </w:r>
        <w:r>
          <w:rPr>
            <w:noProof/>
            <w:webHidden/>
          </w:rPr>
          <w:tab/>
        </w:r>
        <w:r>
          <w:rPr>
            <w:noProof/>
            <w:webHidden/>
          </w:rPr>
          <w:fldChar w:fldCharType="begin"/>
        </w:r>
        <w:r>
          <w:rPr>
            <w:noProof/>
            <w:webHidden/>
          </w:rPr>
          <w:instrText xml:space="preserve"> PAGEREF _Toc30160517 \h </w:instrText>
        </w:r>
        <w:r>
          <w:rPr>
            <w:noProof/>
            <w:webHidden/>
          </w:rPr>
        </w:r>
        <w:r>
          <w:rPr>
            <w:noProof/>
            <w:webHidden/>
          </w:rPr>
          <w:fldChar w:fldCharType="separate"/>
        </w:r>
        <w:r>
          <w:rPr>
            <w:noProof/>
            <w:webHidden/>
          </w:rPr>
          <w:t>4</w:t>
        </w:r>
        <w:r>
          <w:rPr>
            <w:noProof/>
            <w:webHidden/>
          </w:rPr>
          <w:fldChar w:fldCharType="end"/>
        </w:r>
      </w:hyperlink>
    </w:p>
    <w:p w:rsidR="004D4619" w:rsidRPr="001315A0" w:rsidRDefault="004D4619">
      <w:pPr>
        <w:pStyle w:val="TOC2"/>
        <w:tabs>
          <w:tab w:val="left" w:pos="800"/>
          <w:tab w:val="right" w:leader="dot" w:pos="8302"/>
        </w:tabs>
        <w:rPr>
          <w:rFonts w:ascii="DengXian" w:eastAsia="DengXian" w:hAnsi="DengXian"/>
          <w:smallCaps w:val="0"/>
          <w:noProof/>
          <w:snapToGrid/>
          <w:kern w:val="2"/>
          <w:sz w:val="21"/>
          <w:szCs w:val="24"/>
        </w:rPr>
      </w:pPr>
      <w:hyperlink w:anchor="_Toc30160518" w:history="1">
        <w:r w:rsidRPr="008819B8">
          <w:rPr>
            <w:rStyle w:val="a4"/>
            <w:noProof/>
          </w:rPr>
          <w:t>3.3</w:t>
        </w:r>
        <w:r w:rsidRPr="001315A0">
          <w:rPr>
            <w:rFonts w:ascii="DengXian" w:eastAsia="DengXian" w:hAnsi="DengXian"/>
            <w:smallCaps w:val="0"/>
            <w:noProof/>
            <w:snapToGrid/>
            <w:kern w:val="2"/>
            <w:sz w:val="21"/>
            <w:szCs w:val="24"/>
          </w:rPr>
          <w:tab/>
        </w:r>
        <w:r w:rsidRPr="008819B8">
          <w:rPr>
            <w:rStyle w:val="a4"/>
            <w:noProof/>
          </w:rPr>
          <w:t>设备信息</w:t>
        </w:r>
        <w:r>
          <w:rPr>
            <w:noProof/>
            <w:webHidden/>
          </w:rPr>
          <w:tab/>
        </w:r>
        <w:r>
          <w:rPr>
            <w:noProof/>
            <w:webHidden/>
          </w:rPr>
          <w:fldChar w:fldCharType="begin"/>
        </w:r>
        <w:r>
          <w:rPr>
            <w:noProof/>
            <w:webHidden/>
          </w:rPr>
          <w:instrText xml:space="preserve"> PAGEREF _Toc30160518 \h </w:instrText>
        </w:r>
        <w:r>
          <w:rPr>
            <w:noProof/>
            <w:webHidden/>
          </w:rPr>
        </w:r>
        <w:r>
          <w:rPr>
            <w:noProof/>
            <w:webHidden/>
          </w:rPr>
          <w:fldChar w:fldCharType="separate"/>
        </w:r>
        <w:r>
          <w:rPr>
            <w:noProof/>
            <w:webHidden/>
          </w:rPr>
          <w:t>6</w:t>
        </w:r>
        <w:r>
          <w:rPr>
            <w:noProof/>
            <w:webHidden/>
          </w:rPr>
          <w:fldChar w:fldCharType="end"/>
        </w:r>
      </w:hyperlink>
    </w:p>
    <w:p w:rsidR="004D4619" w:rsidRPr="001315A0" w:rsidRDefault="004D4619">
      <w:pPr>
        <w:pStyle w:val="TOC2"/>
        <w:tabs>
          <w:tab w:val="left" w:pos="800"/>
          <w:tab w:val="right" w:leader="dot" w:pos="8302"/>
        </w:tabs>
        <w:rPr>
          <w:rFonts w:ascii="DengXian" w:eastAsia="DengXian" w:hAnsi="DengXian"/>
          <w:smallCaps w:val="0"/>
          <w:noProof/>
          <w:snapToGrid/>
          <w:kern w:val="2"/>
          <w:sz w:val="21"/>
          <w:szCs w:val="24"/>
        </w:rPr>
      </w:pPr>
      <w:hyperlink w:anchor="_Toc30160519" w:history="1">
        <w:r w:rsidRPr="008819B8">
          <w:rPr>
            <w:rStyle w:val="a4"/>
            <w:noProof/>
          </w:rPr>
          <w:t>3.4</w:t>
        </w:r>
        <w:r w:rsidRPr="001315A0">
          <w:rPr>
            <w:rFonts w:ascii="DengXian" w:eastAsia="DengXian" w:hAnsi="DengXian"/>
            <w:smallCaps w:val="0"/>
            <w:noProof/>
            <w:snapToGrid/>
            <w:kern w:val="2"/>
            <w:sz w:val="21"/>
            <w:szCs w:val="24"/>
          </w:rPr>
          <w:tab/>
        </w:r>
        <w:r w:rsidRPr="008819B8">
          <w:rPr>
            <w:rStyle w:val="a4"/>
            <w:noProof/>
          </w:rPr>
          <w:t>设备维护信息</w:t>
        </w:r>
        <w:r>
          <w:rPr>
            <w:noProof/>
            <w:webHidden/>
          </w:rPr>
          <w:tab/>
        </w:r>
        <w:r>
          <w:rPr>
            <w:noProof/>
            <w:webHidden/>
          </w:rPr>
          <w:fldChar w:fldCharType="begin"/>
        </w:r>
        <w:r>
          <w:rPr>
            <w:noProof/>
            <w:webHidden/>
          </w:rPr>
          <w:instrText xml:space="preserve"> PAGEREF _Toc30160519 \h </w:instrText>
        </w:r>
        <w:r>
          <w:rPr>
            <w:noProof/>
            <w:webHidden/>
          </w:rPr>
        </w:r>
        <w:r>
          <w:rPr>
            <w:noProof/>
            <w:webHidden/>
          </w:rPr>
          <w:fldChar w:fldCharType="separate"/>
        </w:r>
        <w:r>
          <w:rPr>
            <w:noProof/>
            <w:webHidden/>
          </w:rPr>
          <w:t>7</w:t>
        </w:r>
        <w:r>
          <w:rPr>
            <w:noProof/>
            <w:webHidden/>
          </w:rPr>
          <w:fldChar w:fldCharType="end"/>
        </w:r>
      </w:hyperlink>
    </w:p>
    <w:p w:rsidR="004D4619" w:rsidRPr="001315A0" w:rsidRDefault="004D4619">
      <w:pPr>
        <w:pStyle w:val="TOC2"/>
        <w:tabs>
          <w:tab w:val="left" w:pos="800"/>
          <w:tab w:val="right" w:leader="dot" w:pos="8302"/>
        </w:tabs>
        <w:rPr>
          <w:rFonts w:ascii="DengXian" w:eastAsia="DengXian" w:hAnsi="DengXian"/>
          <w:smallCaps w:val="0"/>
          <w:noProof/>
          <w:snapToGrid/>
          <w:kern w:val="2"/>
          <w:sz w:val="21"/>
          <w:szCs w:val="24"/>
        </w:rPr>
      </w:pPr>
      <w:r w:rsidRPr="008819B8">
        <w:rPr>
          <w:rStyle w:val="a4"/>
          <w:noProof/>
        </w:rPr>
        <w:fldChar w:fldCharType="begin"/>
      </w:r>
      <w:r w:rsidRPr="008819B8">
        <w:rPr>
          <w:rStyle w:val="a4"/>
          <w:noProof/>
        </w:rPr>
        <w:instrText xml:space="preserve"> </w:instrText>
      </w:r>
      <w:r>
        <w:rPr>
          <w:noProof/>
        </w:rPr>
        <w:instrText>HYPERLINK \l "_Toc30160520"</w:instrText>
      </w:r>
      <w:r w:rsidRPr="008819B8">
        <w:rPr>
          <w:rStyle w:val="a4"/>
          <w:noProof/>
        </w:rPr>
        <w:instrText xml:space="preserve"> </w:instrText>
      </w:r>
      <w:r w:rsidRPr="008819B8">
        <w:rPr>
          <w:rStyle w:val="a4"/>
          <w:noProof/>
        </w:rPr>
      </w:r>
      <w:r w:rsidRPr="008819B8">
        <w:rPr>
          <w:rStyle w:val="a4"/>
          <w:noProof/>
        </w:rPr>
        <w:fldChar w:fldCharType="separate"/>
      </w:r>
      <w:r w:rsidRPr="008819B8">
        <w:rPr>
          <w:rStyle w:val="a4"/>
          <w:noProof/>
        </w:rPr>
        <w:t>3.5</w:t>
      </w:r>
      <w:r w:rsidRPr="001315A0">
        <w:rPr>
          <w:rFonts w:ascii="DengXian" w:eastAsia="DengXian" w:hAnsi="DengXian"/>
          <w:smallCaps w:val="0"/>
          <w:noProof/>
          <w:snapToGrid/>
          <w:kern w:val="2"/>
          <w:sz w:val="21"/>
          <w:szCs w:val="24"/>
        </w:rPr>
        <w:tab/>
      </w:r>
      <w:r w:rsidRPr="008819B8">
        <w:rPr>
          <w:rStyle w:val="a4"/>
          <w:noProof/>
        </w:rPr>
        <w:t>维护员端界面</w:t>
      </w:r>
      <w:r>
        <w:rPr>
          <w:noProof/>
          <w:webHidden/>
        </w:rPr>
        <w:tab/>
      </w:r>
      <w:r>
        <w:rPr>
          <w:noProof/>
          <w:webHidden/>
        </w:rPr>
        <w:fldChar w:fldCharType="begin"/>
      </w:r>
      <w:r>
        <w:rPr>
          <w:noProof/>
          <w:webHidden/>
        </w:rPr>
        <w:instrText xml:space="preserve"> PAGEREF _Toc30160520 \h </w:instrText>
      </w:r>
      <w:r>
        <w:rPr>
          <w:noProof/>
          <w:webHidden/>
        </w:rPr>
      </w:r>
      <w:r>
        <w:rPr>
          <w:noProof/>
          <w:webHidden/>
        </w:rPr>
        <w:fldChar w:fldCharType="separate"/>
      </w:r>
      <w:r>
        <w:rPr>
          <w:noProof/>
          <w:webHidden/>
        </w:rPr>
        <w:t>7</w:t>
      </w:r>
      <w:r>
        <w:rPr>
          <w:noProof/>
          <w:webHidden/>
        </w:rPr>
        <w:fldChar w:fldCharType="end"/>
      </w:r>
      <w:r w:rsidRPr="008819B8">
        <w:rPr>
          <w:rStyle w:val="a4"/>
          <w:noProof/>
        </w:rPr>
        <w:fldChar w:fldCharType="end"/>
      </w:r>
    </w:p>
    <w:p w:rsidR="009F2250" w:rsidRDefault="009F2250">
      <w:pPr>
        <w:tabs>
          <w:tab w:val="left" w:pos="400"/>
          <w:tab w:val="right" w:leader="dot" w:pos="8302"/>
        </w:tabs>
        <w:spacing w:before="120" w:after="120"/>
        <w:rPr>
          <w:rFonts w:hint="eastAsia"/>
          <w:b/>
          <w:sz w:val="28"/>
        </w:rPr>
        <w:sectPr w:rsidR="009F2250">
          <w:headerReference w:type="even" r:id="rId7"/>
          <w:headerReference w:type="default" r:id="rId8"/>
          <w:footerReference w:type="even" r:id="rId9"/>
          <w:footerReference w:type="default" r:id="rId10"/>
          <w:headerReference w:type="first" r:id="rId11"/>
          <w:footerReference w:type="first" r:id="rId12"/>
          <w:pgSz w:w="11906" w:h="16838"/>
          <w:pgMar w:top="1440" w:right="1797" w:bottom="1440" w:left="1797" w:header="851" w:footer="992" w:gutter="0"/>
          <w:cols w:space="720"/>
          <w:docGrid w:type="linesAndChars" w:linePitch="312"/>
        </w:sectPr>
      </w:pPr>
      <w:r>
        <w:rPr>
          <w:caps/>
        </w:rPr>
        <w:fldChar w:fldCharType="end"/>
      </w:r>
    </w:p>
    <w:p w:rsidR="009F2250" w:rsidRDefault="009F2250">
      <w:pPr>
        <w:pStyle w:val="1"/>
        <w:rPr>
          <w:rFonts w:hint="eastAsia"/>
        </w:rPr>
      </w:pPr>
      <w:bookmarkStart w:id="2" w:name="_Toc30160502"/>
      <w:r>
        <w:rPr>
          <w:rFonts w:hint="eastAsia"/>
        </w:rPr>
        <w:lastRenderedPageBreak/>
        <w:t>引言</w:t>
      </w:r>
      <w:bookmarkEnd w:id="2"/>
    </w:p>
    <w:p w:rsidR="009F2250" w:rsidRDefault="009F2250">
      <w:pPr>
        <w:pStyle w:val="2"/>
        <w:rPr>
          <w:rFonts w:hint="eastAsia"/>
        </w:rPr>
      </w:pPr>
      <w:bookmarkStart w:id="3" w:name="_Toc30160503"/>
      <w:r>
        <w:rPr>
          <w:rFonts w:hint="eastAsia"/>
        </w:rPr>
        <w:t>目的</w:t>
      </w:r>
      <w:bookmarkEnd w:id="3"/>
    </w:p>
    <w:p w:rsidR="009F2250" w:rsidRDefault="00AB1469">
      <w:pPr>
        <w:pStyle w:val="a0"/>
        <w:rPr>
          <w:rFonts w:hint="eastAsia"/>
        </w:rPr>
      </w:pPr>
      <w:r>
        <w:rPr>
          <w:rFonts w:hint="eastAsia"/>
        </w:rPr>
        <w:t>作为软件需求文档详细阐述系统的各项需求，以致更好地在开发中参考。</w:t>
      </w:r>
    </w:p>
    <w:p w:rsidR="009F2250" w:rsidRDefault="009F2250">
      <w:pPr>
        <w:pStyle w:val="2"/>
        <w:rPr>
          <w:rFonts w:hint="eastAsia"/>
        </w:rPr>
      </w:pPr>
      <w:bookmarkStart w:id="4" w:name="_Toc30160504"/>
      <w:r>
        <w:rPr>
          <w:rFonts w:hint="eastAsia"/>
        </w:rPr>
        <w:t>范围</w:t>
      </w:r>
      <w:bookmarkEnd w:id="4"/>
    </w:p>
    <w:p w:rsidR="009F2250" w:rsidRDefault="009F2250">
      <w:pPr>
        <w:spacing w:line="360" w:lineRule="auto"/>
        <w:ind w:firstLineChars="200" w:firstLine="420"/>
        <w:rPr>
          <w:rFonts w:hint="eastAsia"/>
          <w:sz w:val="21"/>
        </w:rPr>
      </w:pPr>
      <w:r>
        <w:rPr>
          <w:rFonts w:hint="eastAsia"/>
          <w:sz w:val="21"/>
        </w:rPr>
        <w:t>本文档适用于</w:t>
      </w:r>
      <w:r w:rsidR="00AB1469">
        <w:rPr>
          <w:rFonts w:hint="eastAsia"/>
          <w:sz w:val="21"/>
        </w:rPr>
        <w:t>图书馆设备维护系统</w:t>
      </w:r>
      <w:r>
        <w:rPr>
          <w:rFonts w:hint="eastAsia"/>
          <w:sz w:val="21"/>
        </w:rPr>
        <w:t>项目。</w:t>
      </w:r>
    </w:p>
    <w:p w:rsidR="009F2250" w:rsidRDefault="009F2250">
      <w:pPr>
        <w:pStyle w:val="2"/>
        <w:rPr>
          <w:rFonts w:hint="eastAsia"/>
        </w:rPr>
      </w:pPr>
      <w:bookmarkStart w:id="5" w:name="_Toc30160505"/>
      <w:r>
        <w:rPr>
          <w:rFonts w:hint="eastAsia"/>
        </w:rPr>
        <w:t>定义、首字母缩写词和缩略语</w:t>
      </w:r>
      <w:bookmarkEnd w:id="5"/>
    </w:p>
    <w:p w:rsidR="009F2250" w:rsidRDefault="009F2250">
      <w:pPr>
        <w:numPr>
          <w:ilvl w:val="0"/>
          <w:numId w:val="3"/>
        </w:numPr>
        <w:spacing w:line="360" w:lineRule="auto"/>
        <w:rPr>
          <w:rFonts w:hint="eastAsia"/>
          <w:sz w:val="21"/>
        </w:rPr>
      </w:pPr>
      <w:r>
        <w:rPr>
          <w:rFonts w:hint="eastAsia"/>
          <w:sz w:val="21"/>
        </w:rPr>
        <w:t>OPENCMS</w:t>
      </w:r>
      <w:r>
        <w:rPr>
          <w:rFonts w:hint="eastAsia"/>
          <w:sz w:val="21"/>
        </w:rPr>
        <w:t>：内容管理系统</w:t>
      </w:r>
    </w:p>
    <w:p w:rsidR="009F2250" w:rsidRDefault="009F2250">
      <w:pPr>
        <w:numPr>
          <w:ilvl w:val="0"/>
          <w:numId w:val="3"/>
        </w:numPr>
        <w:spacing w:line="360" w:lineRule="auto"/>
        <w:rPr>
          <w:rFonts w:hint="eastAsia"/>
          <w:sz w:val="21"/>
        </w:rPr>
      </w:pPr>
      <w:r>
        <w:rPr>
          <w:rFonts w:hint="eastAsia"/>
          <w:sz w:val="21"/>
        </w:rPr>
        <w:t>HTTP</w:t>
      </w:r>
      <w:r>
        <w:rPr>
          <w:rFonts w:hint="eastAsia"/>
          <w:sz w:val="21"/>
        </w:rPr>
        <w:t>：超文本传输协义</w:t>
      </w:r>
    </w:p>
    <w:p w:rsidR="009F2250" w:rsidRPr="00AB1469" w:rsidRDefault="009F2250" w:rsidP="00AB1469">
      <w:pPr>
        <w:numPr>
          <w:ilvl w:val="0"/>
          <w:numId w:val="3"/>
        </w:numPr>
        <w:spacing w:line="360" w:lineRule="auto"/>
        <w:rPr>
          <w:rFonts w:hint="eastAsia"/>
          <w:sz w:val="21"/>
        </w:rPr>
      </w:pPr>
      <w:r>
        <w:rPr>
          <w:rFonts w:hint="eastAsia"/>
          <w:sz w:val="21"/>
        </w:rPr>
        <w:t>HTML</w:t>
      </w:r>
      <w:r>
        <w:rPr>
          <w:rFonts w:hint="eastAsia"/>
          <w:sz w:val="21"/>
        </w:rPr>
        <w:t>：超文本标签语言</w:t>
      </w:r>
    </w:p>
    <w:p w:rsidR="009F2250" w:rsidRDefault="009F2250">
      <w:pPr>
        <w:pStyle w:val="2"/>
      </w:pPr>
      <w:bookmarkStart w:id="6" w:name="_Toc152126717"/>
      <w:bookmarkStart w:id="7" w:name="_Toc155777188"/>
      <w:bookmarkStart w:id="8" w:name="_Toc30160506"/>
      <w:r>
        <w:rPr>
          <w:rFonts w:hint="eastAsia"/>
        </w:rPr>
        <w:t>参考资料</w:t>
      </w:r>
      <w:bookmarkEnd w:id="6"/>
      <w:bookmarkEnd w:id="7"/>
      <w:bookmarkEnd w:id="8"/>
    </w:p>
    <w:p w:rsidR="009F2250" w:rsidRDefault="00AB1469" w:rsidP="00AB1469">
      <w:pPr>
        <w:spacing w:line="360" w:lineRule="auto"/>
        <w:ind w:leftChars="180" w:left="360"/>
        <w:rPr>
          <w:rFonts w:hint="eastAsia"/>
          <w:sz w:val="21"/>
        </w:rPr>
      </w:pPr>
      <w:r>
        <w:rPr>
          <w:rFonts w:hint="eastAsia"/>
          <w:sz w:val="21"/>
        </w:rPr>
        <w:t>暂无</w:t>
      </w:r>
    </w:p>
    <w:p w:rsidR="009F2250" w:rsidRDefault="00054A94">
      <w:pPr>
        <w:pStyle w:val="1"/>
        <w:rPr>
          <w:rFonts w:hint="eastAsia"/>
        </w:rPr>
      </w:pPr>
      <w:bookmarkStart w:id="9" w:name="_Toc30160507"/>
      <w:r>
        <w:rPr>
          <w:rFonts w:hint="eastAsia"/>
        </w:rPr>
        <w:t>网站</w:t>
      </w:r>
      <w:r w:rsidR="009F2250">
        <w:rPr>
          <w:rFonts w:hint="eastAsia"/>
        </w:rPr>
        <w:t>总体概述</w:t>
      </w:r>
      <w:bookmarkEnd w:id="9"/>
    </w:p>
    <w:p w:rsidR="009D3374" w:rsidRDefault="009F2250">
      <w:pPr>
        <w:spacing w:line="360" w:lineRule="auto"/>
        <w:ind w:firstLineChars="200" w:firstLine="420"/>
        <w:rPr>
          <w:sz w:val="21"/>
        </w:rPr>
      </w:pPr>
      <w:r>
        <w:rPr>
          <w:rFonts w:hint="eastAsia"/>
          <w:sz w:val="21"/>
        </w:rPr>
        <w:t>本文档主要定义了</w:t>
      </w:r>
      <w:r w:rsidR="00AB1469">
        <w:rPr>
          <w:rFonts w:hint="eastAsia"/>
          <w:sz w:val="21"/>
        </w:rPr>
        <w:t>图书馆设备维护登记系统</w:t>
      </w:r>
      <w:r>
        <w:rPr>
          <w:rFonts w:hint="eastAsia"/>
          <w:sz w:val="21"/>
        </w:rPr>
        <w:t>的需求</w:t>
      </w:r>
      <w:r>
        <w:rPr>
          <w:rFonts w:hint="eastAsia"/>
          <w:sz w:val="21"/>
        </w:rPr>
        <w:t>,</w:t>
      </w:r>
      <w:r w:rsidR="00054A94">
        <w:rPr>
          <w:rFonts w:hint="eastAsia"/>
          <w:sz w:val="21"/>
        </w:rPr>
        <w:t>由</w:t>
      </w:r>
      <w:r w:rsidR="009D3374">
        <w:rPr>
          <w:rFonts w:hint="eastAsia"/>
          <w:sz w:val="21"/>
        </w:rPr>
        <w:t>两大子系统</w:t>
      </w:r>
      <w:r>
        <w:rPr>
          <w:rFonts w:hint="eastAsia"/>
          <w:sz w:val="21"/>
        </w:rPr>
        <w:t>组成</w:t>
      </w:r>
      <w:r>
        <w:rPr>
          <w:rFonts w:hint="eastAsia"/>
          <w:sz w:val="21"/>
        </w:rPr>
        <w:t>,</w:t>
      </w:r>
    </w:p>
    <w:p w:rsidR="009D3374" w:rsidRDefault="009D3374">
      <w:pPr>
        <w:spacing w:line="360" w:lineRule="auto"/>
        <w:ind w:firstLineChars="200" w:firstLine="420"/>
        <w:rPr>
          <w:sz w:val="21"/>
        </w:rPr>
      </w:pPr>
      <w:r>
        <w:rPr>
          <w:rFonts w:hint="eastAsia"/>
          <w:sz w:val="21"/>
        </w:rPr>
        <w:t>分别为维护人员子系统与后台管理子系统；</w:t>
      </w:r>
    </w:p>
    <w:p w:rsidR="009D3374" w:rsidRDefault="009D3374">
      <w:pPr>
        <w:spacing w:line="360" w:lineRule="auto"/>
        <w:ind w:firstLineChars="200" w:firstLine="420"/>
        <w:rPr>
          <w:rFonts w:hint="eastAsia"/>
          <w:sz w:val="21"/>
        </w:rPr>
      </w:pPr>
      <w:r>
        <w:rPr>
          <w:rFonts w:hint="eastAsia"/>
          <w:sz w:val="21"/>
        </w:rPr>
        <w:t>由三大功能模块组成，</w:t>
      </w:r>
    </w:p>
    <w:p w:rsidR="009F2250" w:rsidRDefault="009F2250">
      <w:pPr>
        <w:spacing w:line="360" w:lineRule="auto"/>
        <w:ind w:firstLineChars="200" w:firstLine="420"/>
        <w:rPr>
          <w:rFonts w:hAnsi="宋体" w:hint="eastAsia"/>
          <w:color w:val="000000"/>
          <w:sz w:val="21"/>
        </w:rPr>
      </w:pPr>
      <w:r>
        <w:rPr>
          <w:rFonts w:hint="eastAsia"/>
          <w:sz w:val="21"/>
        </w:rPr>
        <w:t>分</w:t>
      </w:r>
      <w:r w:rsidR="009D3374">
        <w:rPr>
          <w:rFonts w:hint="eastAsia"/>
          <w:sz w:val="21"/>
        </w:rPr>
        <w:t>别</w:t>
      </w:r>
      <w:r>
        <w:rPr>
          <w:rFonts w:hint="eastAsia"/>
          <w:sz w:val="21"/>
        </w:rPr>
        <w:t>为</w:t>
      </w:r>
      <w:r>
        <w:rPr>
          <w:rFonts w:hint="eastAsia"/>
          <w:sz w:val="21"/>
        </w:rPr>
        <w:t>:</w:t>
      </w:r>
      <w:r w:rsidR="009D3374">
        <w:rPr>
          <w:rFonts w:hint="eastAsia"/>
          <w:sz w:val="21"/>
        </w:rPr>
        <w:t>设备信息管理、人员信息管理、设备维护信息管理</w:t>
      </w:r>
    </w:p>
    <w:p w:rsidR="009F2250" w:rsidRDefault="009F2250">
      <w:pPr>
        <w:rPr>
          <w:rFonts w:hint="eastAsia"/>
        </w:rPr>
      </w:pPr>
    </w:p>
    <w:p w:rsidR="009F2250" w:rsidRDefault="00054A94">
      <w:pPr>
        <w:pStyle w:val="2"/>
        <w:rPr>
          <w:rFonts w:hint="eastAsia"/>
        </w:rPr>
      </w:pPr>
      <w:bookmarkStart w:id="10" w:name="_Toc30160508"/>
      <w:r>
        <w:rPr>
          <w:rFonts w:hint="eastAsia"/>
        </w:rPr>
        <w:t>网站</w:t>
      </w:r>
      <w:r w:rsidR="009F2250">
        <w:rPr>
          <w:rFonts w:hint="eastAsia"/>
        </w:rPr>
        <w:t>标识</w:t>
      </w:r>
      <w:bookmarkEnd w:id="10"/>
    </w:p>
    <w:p w:rsidR="009F2250" w:rsidRDefault="00054A94">
      <w:pPr>
        <w:spacing w:line="360" w:lineRule="auto"/>
        <w:ind w:firstLineChars="200" w:firstLine="420"/>
        <w:jc w:val="both"/>
        <w:rPr>
          <w:rFonts w:hint="eastAsia"/>
          <w:sz w:val="21"/>
        </w:rPr>
      </w:pPr>
      <w:r>
        <w:rPr>
          <w:rFonts w:hint="eastAsia"/>
          <w:sz w:val="21"/>
        </w:rPr>
        <w:t>网站</w:t>
      </w:r>
      <w:r w:rsidR="009F2250">
        <w:rPr>
          <w:rFonts w:hint="eastAsia"/>
          <w:sz w:val="21"/>
        </w:rPr>
        <w:t>全名称：</w:t>
      </w:r>
      <w:r w:rsidR="009D3374">
        <w:rPr>
          <w:rFonts w:hint="eastAsia"/>
          <w:sz w:val="21"/>
        </w:rPr>
        <w:t>图书馆设备维护登记网站</w:t>
      </w:r>
    </w:p>
    <w:p w:rsidR="009F2250" w:rsidRDefault="009F2250">
      <w:pPr>
        <w:spacing w:line="360" w:lineRule="auto"/>
        <w:ind w:firstLineChars="200" w:firstLine="420"/>
        <w:jc w:val="both"/>
        <w:rPr>
          <w:rFonts w:hint="eastAsia"/>
          <w:sz w:val="21"/>
        </w:rPr>
      </w:pPr>
      <w:r>
        <w:rPr>
          <w:rFonts w:hint="eastAsia"/>
          <w:sz w:val="21"/>
        </w:rPr>
        <w:t>软件缩称：</w:t>
      </w:r>
      <w:r w:rsidR="009D3374">
        <w:rPr>
          <w:rFonts w:hint="eastAsia"/>
          <w:sz w:val="21"/>
        </w:rPr>
        <w:t>设维网</w:t>
      </w:r>
    </w:p>
    <w:p w:rsidR="009F2250" w:rsidRDefault="009F2250">
      <w:pPr>
        <w:spacing w:line="360" w:lineRule="auto"/>
        <w:ind w:firstLineChars="200" w:firstLine="420"/>
        <w:jc w:val="both"/>
        <w:rPr>
          <w:rFonts w:hint="eastAsia"/>
          <w:sz w:val="21"/>
        </w:rPr>
      </w:pPr>
      <w:r>
        <w:rPr>
          <w:rFonts w:hint="eastAsia"/>
          <w:sz w:val="21"/>
        </w:rPr>
        <w:t>版本号：</w:t>
      </w:r>
      <w:r w:rsidR="009D3374">
        <w:rPr>
          <w:sz w:val="21"/>
        </w:rPr>
        <w:t>1</w:t>
      </w:r>
      <w:r>
        <w:rPr>
          <w:rFonts w:hint="eastAsia"/>
          <w:sz w:val="21"/>
        </w:rPr>
        <w:t xml:space="preserve">.0 </w:t>
      </w:r>
    </w:p>
    <w:p w:rsidR="009F2250" w:rsidRDefault="009F2250">
      <w:pPr>
        <w:spacing w:line="360" w:lineRule="auto"/>
        <w:ind w:firstLineChars="200" w:firstLine="420"/>
        <w:jc w:val="both"/>
        <w:rPr>
          <w:rFonts w:hint="eastAsia"/>
          <w:sz w:val="21"/>
        </w:rPr>
      </w:pPr>
    </w:p>
    <w:p w:rsidR="009F2250" w:rsidRDefault="00054A94">
      <w:pPr>
        <w:pStyle w:val="2"/>
        <w:rPr>
          <w:rFonts w:hint="eastAsia"/>
        </w:rPr>
      </w:pPr>
      <w:bookmarkStart w:id="11" w:name="_Toc30160509"/>
      <w:r>
        <w:rPr>
          <w:rFonts w:hint="eastAsia"/>
        </w:rPr>
        <w:t>网站</w:t>
      </w:r>
      <w:r w:rsidR="009F2250">
        <w:rPr>
          <w:rFonts w:hint="eastAsia"/>
        </w:rPr>
        <w:t>描述</w:t>
      </w:r>
      <w:bookmarkEnd w:id="11"/>
    </w:p>
    <w:p w:rsidR="009F2250" w:rsidRDefault="009F2250">
      <w:pPr>
        <w:pStyle w:val="3"/>
        <w:rPr>
          <w:rFonts w:hint="eastAsia"/>
        </w:rPr>
      </w:pPr>
      <w:bookmarkStart w:id="12" w:name="_Toc30160510"/>
      <w:r>
        <w:rPr>
          <w:rFonts w:hint="eastAsia"/>
        </w:rPr>
        <w:t>系统属性</w:t>
      </w:r>
      <w:bookmarkEnd w:id="12"/>
    </w:p>
    <w:p w:rsidR="009F2250" w:rsidRDefault="009F2250">
      <w:pPr>
        <w:spacing w:line="360" w:lineRule="auto"/>
        <w:ind w:firstLineChars="200" w:firstLine="420"/>
        <w:jc w:val="both"/>
        <w:rPr>
          <w:rFonts w:hint="eastAsia"/>
          <w:sz w:val="21"/>
        </w:rPr>
      </w:pPr>
      <w:r>
        <w:rPr>
          <w:rFonts w:hint="eastAsia"/>
          <w:sz w:val="21"/>
        </w:rPr>
        <w:t>本系统是一个独立开发的网站。</w:t>
      </w:r>
      <w:r w:rsidR="009D3374">
        <w:rPr>
          <w:rFonts w:hint="eastAsia"/>
          <w:sz w:val="21"/>
        </w:rPr>
        <w:t>图书馆设备维护人员可以通过系统设备维护登记端进行设备维护信息登记，登记下来设备的状况；后台记录信息反应到管理员端，管理员端可以查看每一台设备的实时状况，后期打算以图表的形式反映设备状况。</w:t>
      </w:r>
    </w:p>
    <w:p w:rsidR="009F2250" w:rsidRDefault="009F2250">
      <w:pPr>
        <w:spacing w:line="360" w:lineRule="auto"/>
        <w:ind w:firstLineChars="200" w:firstLine="420"/>
        <w:jc w:val="both"/>
        <w:rPr>
          <w:rFonts w:hint="eastAsia"/>
          <w:sz w:val="21"/>
        </w:rPr>
      </w:pPr>
    </w:p>
    <w:p w:rsidR="009F2250" w:rsidRDefault="009F2250">
      <w:pPr>
        <w:pStyle w:val="3"/>
        <w:rPr>
          <w:rFonts w:hint="eastAsia"/>
        </w:rPr>
      </w:pPr>
      <w:bookmarkStart w:id="13" w:name="_Toc30160511"/>
      <w:r>
        <w:rPr>
          <w:rFonts w:hint="eastAsia"/>
        </w:rPr>
        <w:lastRenderedPageBreak/>
        <w:t>开发背景</w:t>
      </w:r>
      <w:bookmarkEnd w:id="13"/>
    </w:p>
    <w:p w:rsidR="009F2250" w:rsidRDefault="009D3374" w:rsidP="009D3374">
      <w:pPr>
        <w:spacing w:line="360" w:lineRule="auto"/>
        <w:ind w:firstLineChars="200" w:firstLine="420"/>
        <w:jc w:val="both"/>
        <w:rPr>
          <w:sz w:val="21"/>
        </w:rPr>
      </w:pPr>
      <w:r>
        <w:rPr>
          <w:rFonts w:hint="eastAsia"/>
          <w:sz w:val="21"/>
        </w:rPr>
        <w:t>在过去以往，图书馆的设备维护全靠人工记录，每次都是拿一个本子作为记录，第一是数据容易遗失，第二是数据记录模糊，第三是数据不方便统计。</w:t>
      </w:r>
    </w:p>
    <w:p w:rsidR="009D3374" w:rsidRDefault="009D3374" w:rsidP="009D3374">
      <w:pPr>
        <w:spacing w:line="360" w:lineRule="auto"/>
        <w:ind w:firstLineChars="200" w:firstLine="420"/>
        <w:jc w:val="both"/>
        <w:rPr>
          <w:rFonts w:hint="eastAsia"/>
          <w:sz w:val="21"/>
        </w:rPr>
      </w:pPr>
      <w:r>
        <w:rPr>
          <w:rFonts w:hint="eastAsia"/>
          <w:sz w:val="21"/>
        </w:rPr>
        <w:t>在此背景下，本项目致力于开发出一套图书馆设备维护系统，为了更加方便地统计设备的维护信息，并通过图表化的形式展现在后台界面，使每台设备的维护状况一目了然，同时还可以通过大数据手段分析设备的出现问题的风险，更好地警醒维护人员多加关注。</w:t>
      </w:r>
    </w:p>
    <w:p w:rsidR="009F2250" w:rsidRDefault="009F2250">
      <w:pPr>
        <w:pStyle w:val="3"/>
        <w:rPr>
          <w:rFonts w:hint="eastAsia"/>
        </w:rPr>
      </w:pPr>
      <w:bookmarkStart w:id="14" w:name="_Toc30160512"/>
      <w:r>
        <w:rPr>
          <w:rFonts w:hint="eastAsia"/>
        </w:rPr>
        <w:t>软件功能</w:t>
      </w:r>
      <w:bookmarkEnd w:id="14"/>
    </w:p>
    <w:p w:rsidR="009F2250" w:rsidRPr="006A28C5" w:rsidRDefault="009F2250" w:rsidP="006A28C5">
      <w:pPr>
        <w:spacing w:line="360" w:lineRule="auto"/>
        <w:ind w:firstLineChars="200" w:firstLine="420"/>
        <w:rPr>
          <w:rFonts w:hint="eastAsia"/>
          <w:sz w:val="21"/>
        </w:rPr>
      </w:pPr>
      <w:r>
        <w:rPr>
          <w:rFonts w:hint="eastAsia"/>
          <w:sz w:val="21"/>
        </w:rPr>
        <w:t>系</w:t>
      </w:r>
      <w:r w:rsidR="006A28C5">
        <w:rPr>
          <w:rFonts w:hint="eastAsia"/>
          <w:sz w:val="21"/>
        </w:rPr>
        <w:t>统分成</w:t>
      </w:r>
      <w:r w:rsidR="009D3374">
        <w:rPr>
          <w:rFonts w:hint="eastAsia"/>
          <w:sz w:val="21"/>
        </w:rPr>
        <w:t>三大功能</w:t>
      </w:r>
      <w:r>
        <w:rPr>
          <w:rFonts w:hint="eastAsia"/>
          <w:sz w:val="21"/>
        </w:rPr>
        <w:t>模块：</w:t>
      </w:r>
    </w:p>
    <w:p w:rsidR="009F2250" w:rsidRDefault="009F2250">
      <w:pPr>
        <w:spacing w:line="360" w:lineRule="auto"/>
        <w:ind w:firstLineChars="200" w:firstLine="400"/>
        <w:rPr>
          <w:rFonts w:hint="eastAsia"/>
          <w:sz w:val="21"/>
        </w:rPr>
      </w:pPr>
      <w:r>
        <w:rPr>
          <w:rFonts w:hint="eastAsia"/>
        </w:rPr>
        <w:t>主体结构图</w:t>
      </w:r>
    </w:p>
    <w:p w:rsidR="009F2250" w:rsidRDefault="00E857D5" w:rsidP="009D3374">
      <w:pPr>
        <w:spacing w:line="360" w:lineRule="auto"/>
        <w:ind w:firstLineChars="200" w:firstLine="420"/>
        <w:rPr>
          <w:rFonts w:hint="eastAsia"/>
          <w:sz w:val="21"/>
        </w:rPr>
      </w:pPr>
      <w:r w:rsidRPr="001315A0">
        <w:rPr>
          <w:noProof/>
          <w:snapToGrid/>
          <w:sz w:val="21"/>
        </w:rPr>
        <w:drawing>
          <wp:inline distT="0" distB="0" distL="0" distR="0">
            <wp:extent cx="4343400" cy="2743200"/>
            <wp:effectExtent l="0" t="0" r="0" b="0"/>
            <wp:docPr id="15" name="图片 2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239"/>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3400" cy="2743200"/>
                    </a:xfrm>
                    <a:prstGeom prst="rect">
                      <a:avLst/>
                    </a:prstGeom>
                    <a:noFill/>
                    <a:ln>
                      <a:noFill/>
                    </a:ln>
                  </pic:spPr>
                </pic:pic>
              </a:graphicData>
            </a:graphic>
          </wp:inline>
        </w:drawing>
      </w:r>
    </w:p>
    <w:p w:rsidR="009F2250" w:rsidRDefault="009D3374">
      <w:pPr>
        <w:spacing w:line="360" w:lineRule="auto"/>
        <w:rPr>
          <w:rFonts w:hint="eastAsia"/>
          <w:sz w:val="21"/>
        </w:rPr>
      </w:pPr>
      <w:r>
        <w:rPr>
          <w:rFonts w:hint="eastAsia"/>
          <w:sz w:val="21"/>
        </w:rPr>
        <w:t>设备维护信息管理</w:t>
      </w:r>
      <w:r w:rsidR="009F2250">
        <w:rPr>
          <w:rFonts w:hint="eastAsia"/>
          <w:sz w:val="21"/>
        </w:rPr>
        <w:t>子模块</w:t>
      </w:r>
      <w:r>
        <w:rPr>
          <w:rFonts w:hint="eastAsia"/>
          <w:sz w:val="21"/>
        </w:rPr>
        <w:t>功能</w:t>
      </w:r>
      <w:r w:rsidR="009F2250">
        <w:rPr>
          <w:rFonts w:hint="eastAsia"/>
          <w:sz w:val="21"/>
        </w:rPr>
        <w:t>图</w:t>
      </w:r>
    </w:p>
    <w:p w:rsidR="009F2250" w:rsidRDefault="00E857D5" w:rsidP="009D3374">
      <w:pPr>
        <w:spacing w:line="360" w:lineRule="auto"/>
        <w:rPr>
          <w:rFonts w:hint="eastAsia"/>
        </w:rPr>
      </w:pPr>
      <w:r w:rsidRPr="001315A0">
        <w:rPr>
          <w:noProof/>
          <w:snapToGrid/>
        </w:rPr>
        <w:drawing>
          <wp:inline distT="0" distB="0" distL="0" distR="0">
            <wp:extent cx="4038600" cy="2857500"/>
            <wp:effectExtent l="0" t="0" r="0" b="0"/>
            <wp:docPr id="14" name="图片 2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240"/>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38600" cy="2857500"/>
                    </a:xfrm>
                    <a:prstGeom prst="rect">
                      <a:avLst/>
                    </a:prstGeom>
                    <a:noFill/>
                    <a:ln>
                      <a:noFill/>
                    </a:ln>
                  </pic:spPr>
                </pic:pic>
              </a:graphicData>
            </a:graphic>
          </wp:inline>
        </w:drawing>
      </w:r>
    </w:p>
    <w:p w:rsidR="009F2250" w:rsidRDefault="009D3374">
      <w:pPr>
        <w:spacing w:line="360" w:lineRule="auto"/>
        <w:rPr>
          <w:rFonts w:hint="eastAsia"/>
          <w:sz w:val="21"/>
        </w:rPr>
      </w:pPr>
      <w:r>
        <w:rPr>
          <w:rFonts w:hint="eastAsia"/>
          <w:sz w:val="21"/>
        </w:rPr>
        <w:lastRenderedPageBreak/>
        <w:t>用户管理</w:t>
      </w:r>
      <w:r w:rsidR="009F2250">
        <w:rPr>
          <w:rFonts w:hint="eastAsia"/>
          <w:sz w:val="21"/>
        </w:rPr>
        <w:t>子模块</w:t>
      </w:r>
      <w:r>
        <w:rPr>
          <w:rFonts w:hint="eastAsia"/>
          <w:sz w:val="21"/>
        </w:rPr>
        <w:t>功能</w:t>
      </w:r>
      <w:r w:rsidR="009F2250">
        <w:rPr>
          <w:rFonts w:hint="eastAsia"/>
          <w:sz w:val="21"/>
        </w:rPr>
        <w:t>图</w:t>
      </w:r>
    </w:p>
    <w:p w:rsidR="009F2250" w:rsidRDefault="00E857D5">
      <w:pPr>
        <w:spacing w:line="360" w:lineRule="auto"/>
        <w:rPr>
          <w:rFonts w:hint="eastAsia"/>
          <w:sz w:val="21"/>
        </w:rPr>
      </w:pPr>
      <w:r w:rsidRPr="001315A0">
        <w:rPr>
          <w:noProof/>
          <w:snapToGrid/>
          <w:sz w:val="21"/>
        </w:rPr>
        <w:drawing>
          <wp:inline distT="0" distB="0" distL="0" distR="0">
            <wp:extent cx="4927600" cy="2654300"/>
            <wp:effectExtent l="0" t="0" r="0" b="0"/>
            <wp:docPr id="13" name="图片 2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241"/>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27600" cy="2654300"/>
                    </a:xfrm>
                    <a:prstGeom prst="rect">
                      <a:avLst/>
                    </a:prstGeom>
                    <a:noFill/>
                    <a:ln>
                      <a:noFill/>
                    </a:ln>
                  </pic:spPr>
                </pic:pic>
              </a:graphicData>
            </a:graphic>
          </wp:inline>
        </w:drawing>
      </w:r>
    </w:p>
    <w:p w:rsidR="009F2250" w:rsidRDefault="009D3374">
      <w:pPr>
        <w:spacing w:line="360" w:lineRule="auto"/>
        <w:rPr>
          <w:sz w:val="21"/>
        </w:rPr>
      </w:pPr>
      <w:r>
        <w:rPr>
          <w:rFonts w:hint="eastAsia"/>
          <w:sz w:val="21"/>
        </w:rPr>
        <w:t>设备信息管理</w:t>
      </w:r>
      <w:r w:rsidR="009F2250">
        <w:rPr>
          <w:rFonts w:hint="eastAsia"/>
          <w:sz w:val="21"/>
        </w:rPr>
        <w:t>子模块</w:t>
      </w:r>
      <w:r>
        <w:rPr>
          <w:rFonts w:hint="eastAsia"/>
          <w:sz w:val="21"/>
        </w:rPr>
        <w:t>功能</w:t>
      </w:r>
      <w:r w:rsidR="009F2250">
        <w:rPr>
          <w:rFonts w:hint="eastAsia"/>
          <w:sz w:val="21"/>
        </w:rPr>
        <w:t>图</w:t>
      </w:r>
    </w:p>
    <w:p w:rsidR="004158EB" w:rsidRDefault="00E857D5" w:rsidP="009D3374">
      <w:pPr>
        <w:spacing w:line="360" w:lineRule="auto"/>
        <w:rPr>
          <w:rFonts w:hint="eastAsia"/>
          <w:sz w:val="21"/>
        </w:rPr>
      </w:pPr>
      <w:r w:rsidRPr="001315A0">
        <w:rPr>
          <w:noProof/>
          <w:snapToGrid/>
          <w:sz w:val="21"/>
        </w:rPr>
        <w:drawing>
          <wp:inline distT="0" distB="0" distL="0" distR="0">
            <wp:extent cx="4368800" cy="3124200"/>
            <wp:effectExtent l="0" t="0" r="0" b="0"/>
            <wp:docPr id="4" name="图片 2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242"/>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68800" cy="3124200"/>
                    </a:xfrm>
                    <a:prstGeom prst="rect">
                      <a:avLst/>
                    </a:prstGeom>
                    <a:noFill/>
                    <a:ln>
                      <a:noFill/>
                    </a:ln>
                  </pic:spPr>
                </pic:pic>
              </a:graphicData>
            </a:graphic>
          </wp:inline>
        </w:drawing>
      </w:r>
    </w:p>
    <w:p w:rsidR="009F2250" w:rsidRDefault="009F2250">
      <w:pPr>
        <w:pStyle w:val="2"/>
        <w:rPr>
          <w:rFonts w:hint="eastAsia"/>
        </w:rPr>
      </w:pPr>
      <w:bookmarkStart w:id="15" w:name="_Toc30160513"/>
      <w:r>
        <w:rPr>
          <w:rFonts w:hint="eastAsia"/>
        </w:rPr>
        <w:t>用户的特点</w:t>
      </w:r>
      <w:bookmarkEnd w:id="15"/>
    </w:p>
    <w:p w:rsidR="009F2250" w:rsidRDefault="009F2250">
      <w:pPr>
        <w:spacing w:line="360" w:lineRule="auto"/>
        <w:ind w:firstLineChars="200" w:firstLine="420"/>
        <w:jc w:val="both"/>
        <w:rPr>
          <w:rFonts w:hint="eastAsia"/>
          <w:sz w:val="21"/>
        </w:rPr>
      </w:pPr>
      <w:r>
        <w:rPr>
          <w:rFonts w:hint="eastAsia"/>
          <w:sz w:val="21"/>
        </w:rPr>
        <w:t>用户能够熟练的使用</w:t>
      </w:r>
      <w:r>
        <w:rPr>
          <w:rFonts w:hint="eastAsia"/>
          <w:sz w:val="21"/>
        </w:rPr>
        <w:t>Windows</w:t>
      </w:r>
      <w:r>
        <w:rPr>
          <w:rFonts w:hint="eastAsia"/>
          <w:sz w:val="21"/>
        </w:rPr>
        <w:t>操作系统，能使用</w:t>
      </w:r>
      <w:r w:rsidR="00627519">
        <w:rPr>
          <w:rFonts w:hint="eastAsia"/>
          <w:sz w:val="21"/>
        </w:rPr>
        <w:t>各类主流</w:t>
      </w:r>
      <w:r>
        <w:rPr>
          <w:rFonts w:hint="eastAsia"/>
          <w:sz w:val="21"/>
        </w:rPr>
        <w:t>浏览器上网，以及</w:t>
      </w:r>
      <w:r w:rsidR="00627519">
        <w:rPr>
          <w:rFonts w:hint="eastAsia"/>
          <w:sz w:val="21"/>
        </w:rPr>
        <w:t>能够使用键盘打字功能</w:t>
      </w:r>
      <w:r>
        <w:rPr>
          <w:rFonts w:hint="eastAsia"/>
          <w:sz w:val="21"/>
        </w:rPr>
        <w:t>。</w:t>
      </w:r>
    </w:p>
    <w:p w:rsidR="009F2250" w:rsidRDefault="009F2250">
      <w:pPr>
        <w:pStyle w:val="2"/>
        <w:rPr>
          <w:rFonts w:hint="eastAsia"/>
        </w:rPr>
      </w:pPr>
      <w:bookmarkStart w:id="16" w:name="_Toc30160514"/>
      <w:r>
        <w:rPr>
          <w:rFonts w:hint="eastAsia"/>
        </w:rPr>
        <w:t>限制与约束</w:t>
      </w:r>
      <w:bookmarkEnd w:id="16"/>
      <w:r>
        <w:rPr>
          <w:rFonts w:hint="eastAsia"/>
        </w:rPr>
        <w:t xml:space="preserve"> </w:t>
      </w:r>
    </w:p>
    <w:p w:rsidR="009F2250" w:rsidRDefault="009F2250">
      <w:pPr>
        <w:spacing w:line="360" w:lineRule="auto"/>
        <w:ind w:firstLineChars="200" w:firstLine="420"/>
        <w:jc w:val="both"/>
        <w:rPr>
          <w:rFonts w:hint="eastAsia"/>
          <w:sz w:val="21"/>
        </w:rPr>
      </w:pPr>
      <w:r>
        <w:rPr>
          <w:rFonts w:hint="eastAsia"/>
          <w:sz w:val="21"/>
        </w:rPr>
        <w:t>系统运行环境</w:t>
      </w:r>
    </w:p>
    <w:p w:rsidR="009F2250" w:rsidRDefault="009F2250">
      <w:pPr>
        <w:spacing w:line="360" w:lineRule="auto"/>
        <w:ind w:firstLineChars="200" w:firstLine="420"/>
        <w:jc w:val="both"/>
        <w:rPr>
          <w:rFonts w:hint="eastAsia"/>
          <w:sz w:val="21"/>
        </w:rPr>
      </w:pPr>
      <w:r>
        <w:rPr>
          <w:rFonts w:hint="eastAsia"/>
          <w:sz w:val="21"/>
        </w:rPr>
        <w:t>操作系统：</w:t>
      </w:r>
      <w:r>
        <w:rPr>
          <w:rFonts w:hint="eastAsia"/>
        </w:rPr>
        <w:t>简体中文</w:t>
      </w:r>
      <w:r>
        <w:rPr>
          <w:rFonts w:hint="eastAsia"/>
        </w:rPr>
        <w:t>Win</w:t>
      </w:r>
      <w:r w:rsidR="00E259DA">
        <w:t>7</w:t>
      </w:r>
      <w:r w:rsidR="00E259DA">
        <w:rPr>
          <w:rFonts w:hint="eastAsia"/>
        </w:rPr>
        <w:t>，</w:t>
      </w:r>
      <w:r w:rsidR="00E259DA">
        <w:rPr>
          <w:rFonts w:hint="eastAsia"/>
        </w:rPr>
        <w:t>win8,win1</w:t>
      </w:r>
      <w:r w:rsidR="00627519">
        <w:t>0</w:t>
      </w:r>
      <w:r w:rsidR="00627519">
        <w:rPr>
          <w:rFonts w:hint="eastAsia"/>
        </w:rPr>
        <w:t>，</w:t>
      </w:r>
      <w:r w:rsidR="00627519">
        <w:rPr>
          <w:rFonts w:hint="eastAsia"/>
        </w:rPr>
        <w:t>Mac</w:t>
      </w:r>
      <w:r w:rsidR="00627519">
        <w:t>OS 10.14+,Linux</w:t>
      </w:r>
      <w:r w:rsidR="00E259DA">
        <w:rPr>
          <w:rFonts w:hint="eastAsia"/>
        </w:rPr>
        <w:t>等</w:t>
      </w:r>
    </w:p>
    <w:p w:rsidR="009F2250" w:rsidRDefault="009F2250">
      <w:pPr>
        <w:spacing w:line="360" w:lineRule="auto"/>
        <w:ind w:firstLineChars="200" w:firstLine="420"/>
        <w:jc w:val="both"/>
        <w:rPr>
          <w:rFonts w:hint="eastAsia"/>
          <w:sz w:val="21"/>
        </w:rPr>
      </w:pPr>
      <w:r>
        <w:rPr>
          <w:rFonts w:hint="eastAsia"/>
          <w:sz w:val="21"/>
        </w:rPr>
        <w:t>数据库：</w:t>
      </w:r>
      <w:r w:rsidR="00E259DA">
        <w:t>MySQL</w:t>
      </w:r>
    </w:p>
    <w:p w:rsidR="009F2250" w:rsidRDefault="009F2250" w:rsidP="00627519">
      <w:pPr>
        <w:spacing w:line="360" w:lineRule="auto"/>
        <w:ind w:firstLineChars="200" w:firstLine="420"/>
        <w:jc w:val="both"/>
        <w:rPr>
          <w:rFonts w:hint="eastAsia"/>
          <w:sz w:val="21"/>
        </w:rPr>
      </w:pPr>
      <w:r>
        <w:rPr>
          <w:rFonts w:hint="eastAsia"/>
          <w:sz w:val="21"/>
        </w:rPr>
        <w:lastRenderedPageBreak/>
        <w:t>浏览器：</w:t>
      </w:r>
      <w:r>
        <w:t>Internet Explo</w:t>
      </w:r>
      <w:r w:rsidR="00BF0BBB">
        <w:t>rer 8</w:t>
      </w:r>
      <w:r>
        <w:t>.0</w:t>
      </w:r>
      <w:r>
        <w:rPr>
          <w:rFonts w:hint="eastAsia"/>
          <w:sz w:val="21"/>
        </w:rPr>
        <w:t>及以上</w:t>
      </w:r>
    </w:p>
    <w:p w:rsidR="009F2250" w:rsidRDefault="009F2250">
      <w:pPr>
        <w:spacing w:line="360" w:lineRule="auto"/>
        <w:ind w:firstLineChars="200" w:firstLine="420"/>
        <w:jc w:val="both"/>
        <w:rPr>
          <w:rFonts w:hint="eastAsia"/>
          <w:sz w:val="21"/>
        </w:rPr>
      </w:pPr>
      <w:r>
        <w:rPr>
          <w:rFonts w:hint="eastAsia"/>
          <w:sz w:val="21"/>
        </w:rPr>
        <w:t>硬件限制</w:t>
      </w:r>
    </w:p>
    <w:p w:rsidR="009F2250" w:rsidRDefault="009F2250">
      <w:pPr>
        <w:spacing w:line="360" w:lineRule="auto"/>
        <w:ind w:firstLineChars="200" w:firstLine="420"/>
        <w:jc w:val="both"/>
        <w:rPr>
          <w:rFonts w:hint="eastAsia"/>
          <w:sz w:val="21"/>
        </w:rPr>
      </w:pPr>
      <w:r>
        <w:rPr>
          <w:rFonts w:hint="eastAsia"/>
          <w:sz w:val="21"/>
        </w:rPr>
        <w:t>WEB</w:t>
      </w:r>
      <w:r>
        <w:rPr>
          <w:rFonts w:hint="eastAsia"/>
          <w:sz w:val="21"/>
        </w:rPr>
        <w:t>服务器、数据库服务器</w:t>
      </w:r>
    </w:p>
    <w:p w:rsidR="009F2250" w:rsidRDefault="009F2250">
      <w:pPr>
        <w:ind w:leftChars="360" w:left="720"/>
        <w:rPr>
          <w:rFonts w:hint="eastAsia"/>
          <w:sz w:val="21"/>
        </w:rPr>
      </w:pPr>
      <w:r>
        <w:rPr>
          <w:rFonts w:hint="eastAsia"/>
          <w:sz w:val="21"/>
        </w:rPr>
        <w:t>CPU</w:t>
      </w:r>
      <w:r>
        <w:rPr>
          <w:rFonts w:hint="eastAsia"/>
          <w:sz w:val="21"/>
        </w:rPr>
        <w:t>：</w:t>
      </w:r>
      <w:r>
        <w:rPr>
          <w:rFonts w:hint="eastAsia"/>
          <w:sz w:val="21"/>
        </w:rPr>
        <w:t xml:space="preserve">Intel Pentium 4 3.0G </w:t>
      </w:r>
    </w:p>
    <w:p w:rsidR="009F2250" w:rsidRDefault="009F2250">
      <w:pPr>
        <w:ind w:leftChars="360" w:left="720"/>
        <w:rPr>
          <w:rFonts w:hint="eastAsia"/>
          <w:sz w:val="21"/>
        </w:rPr>
      </w:pPr>
      <w:r>
        <w:rPr>
          <w:rFonts w:hint="eastAsia"/>
          <w:sz w:val="21"/>
        </w:rPr>
        <w:t>内存：</w:t>
      </w:r>
      <w:r>
        <w:rPr>
          <w:rFonts w:hint="eastAsia"/>
          <w:sz w:val="21"/>
        </w:rPr>
        <w:t>2GB</w:t>
      </w:r>
    </w:p>
    <w:p w:rsidR="009F2250" w:rsidRDefault="009F2250">
      <w:pPr>
        <w:ind w:leftChars="360" w:left="720"/>
        <w:rPr>
          <w:rFonts w:hint="eastAsia"/>
          <w:sz w:val="21"/>
        </w:rPr>
      </w:pPr>
      <w:r>
        <w:rPr>
          <w:rFonts w:hint="eastAsia"/>
          <w:sz w:val="21"/>
        </w:rPr>
        <w:t>硬盘：</w:t>
      </w:r>
      <w:r w:rsidR="00E259DA">
        <w:rPr>
          <w:sz w:val="21"/>
        </w:rPr>
        <w:t>1</w:t>
      </w:r>
      <w:r>
        <w:rPr>
          <w:rFonts w:hint="eastAsia"/>
          <w:sz w:val="21"/>
        </w:rPr>
        <w:t>GB</w:t>
      </w:r>
      <w:r w:rsidR="00E259DA">
        <w:rPr>
          <w:sz w:val="21"/>
        </w:rPr>
        <w:t>+</w:t>
      </w:r>
    </w:p>
    <w:p w:rsidR="009F2250" w:rsidRDefault="009F2250">
      <w:pPr>
        <w:spacing w:line="360" w:lineRule="auto"/>
        <w:ind w:firstLineChars="200" w:firstLine="420"/>
        <w:jc w:val="both"/>
        <w:rPr>
          <w:rFonts w:hint="eastAsia"/>
          <w:sz w:val="21"/>
        </w:rPr>
      </w:pPr>
      <w:r>
        <w:rPr>
          <w:rFonts w:hint="eastAsia"/>
          <w:sz w:val="21"/>
        </w:rPr>
        <w:t>网络</w:t>
      </w:r>
    </w:p>
    <w:p w:rsidR="009F2250" w:rsidRDefault="009F2250">
      <w:pPr>
        <w:ind w:left="720"/>
        <w:rPr>
          <w:rFonts w:hint="eastAsia"/>
          <w:sz w:val="21"/>
        </w:rPr>
      </w:pPr>
      <w:r>
        <w:rPr>
          <w:rFonts w:hint="eastAsia"/>
          <w:sz w:val="21"/>
        </w:rPr>
        <w:t>以太网：</w:t>
      </w:r>
      <w:r w:rsidR="00E259DA">
        <w:rPr>
          <w:sz w:val="21"/>
        </w:rPr>
        <w:t>20</w:t>
      </w:r>
      <w:r>
        <w:rPr>
          <w:rFonts w:hint="eastAsia"/>
          <w:sz w:val="21"/>
        </w:rPr>
        <w:t>MB</w:t>
      </w:r>
      <w:r w:rsidR="00E259DA">
        <w:rPr>
          <w:sz w:val="21"/>
        </w:rPr>
        <w:t>+</w:t>
      </w:r>
    </w:p>
    <w:p w:rsidR="009F2250" w:rsidRDefault="009F2250">
      <w:pPr>
        <w:spacing w:line="360" w:lineRule="auto"/>
        <w:ind w:firstLineChars="200" w:firstLine="420"/>
        <w:jc w:val="both"/>
        <w:rPr>
          <w:rFonts w:hint="eastAsia"/>
          <w:sz w:val="21"/>
        </w:rPr>
      </w:pPr>
      <w:r>
        <w:rPr>
          <w:rFonts w:hint="eastAsia"/>
          <w:sz w:val="21"/>
        </w:rPr>
        <w:t>用户机器配置</w:t>
      </w:r>
    </w:p>
    <w:p w:rsidR="009F2250" w:rsidRDefault="009F2250">
      <w:pPr>
        <w:ind w:left="720"/>
        <w:rPr>
          <w:rFonts w:hint="eastAsia"/>
          <w:sz w:val="21"/>
        </w:rPr>
      </w:pPr>
      <w:r>
        <w:rPr>
          <w:rFonts w:hint="eastAsia"/>
          <w:sz w:val="21"/>
        </w:rPr>
        <w:t>内存：</w:t>
      </w:r>
      <w:r w:rsidR="00E259DA">
        <w:rPr>
          <w:sz w:val="21"/>
        </w:rPr>
        <w:t>256</w:t>
      </w:r>
      <w:r>
        <w:rPr>
          <w:rFonts w:hint="eastAsia"/>
          <w:sz w:val="21"/>
        </w:rPr>
        <w:t>MB</w:t>
      </w:r>
      <w:r w:rsidR="00E259DA">
        <w:rPr>
          <w:sz w:val="21"/>
        </w:rPr>
        <w:t>+</w:t>
      </w:r>
    </w:p>
    <w:p w:rsidR="009F2250" w:rsidRDefault="009F2250">
      <w:pPr>
        <w:pStyle w:val="1"/>
        <w:rPr>
          <w:rFonts w:hint="eastAsia"/>
        </w:rPr>
      </w:pPr>
      <w:bookmarkStart w:id="17" w:name="_Toc30160515"/>
      <w:r>
        <w:rPr>
          <w:rFonts w:hint="eastAsia"/>
        </w:rPr>
        <w:t>具体需求</w:t>
      </w:r>
      <w:bookmarkEnd w:id="17"/>
    </w:p>
    <w:p w:rsidR="009F2250" w:rsidRDefault="009F2250" w:rsidP="00627519">
      <w:pPr>
        <w:pStyle w:val="2"/>
      </w:pPr>
      <w:bookmarkStart w:id="18" w:name="_Toc30160516"/>
      <w:r>
        <w:rPr>
          <w:rFonts w:hint="eastAsia"/>
        </w:rPr>
        <w:t>首页</w:t>
      </w:r>
      <w:bookmarkEnd w:id="18"/>
      <w:r w:rsidR="00E857D5">
        <w:rPr>
          <w:rFonts w:hint="eastAsia"/>
        </w:rPr>
        <w:t>及登陆界面</w:t>
      </w:r>
    </w:p>
    <w:p w:rsidR="00AF2653" w:rsidRDefault="00E857D5" w:rsidP="00F07242">
      <w:pPr>
        <w:pStyle w:val="a0"/>
        <w:keepLines w:val="0"/>
      </w:pPr>
      <w:r>
        <w:rPr>
          <w:rFonts w:hint="eastAsia"/>
          <w:noProof/>
          <w:snapToGrid/>
        </w:rPr>
        <w:drawing>
          <wp:inline distT="0" distB="0" distL="0" distR="0">
            <wp:extent cx="5278120" cy="329882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截屏2020-02-07上午10.24.42.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8120" cy="3298825"/>
                    </a:xfrm>
                    <a:prstGeom prst="rect">
                      <a:avLst/>
                    </a:prstGeom>
                  </pic:spPr>
                </pic:pic>
              </a:graphicData>
            </a:graphic>
          </wp:inline>
        </w:drawing>
      </w:r>
    </w:p>
    <w:p w:rsidR="00E857D5" w:rsidRPr="00AF2653" w:rsidRDefault="00E857D5" w:rsidP="00F07242">
      <w:pPr>
        <w:pStyle w:val="a0"/>
        <w:keepLines w:val="0"/>
        <w:rPr>
          <w:rFonts w:hint="eastAsia"/>
        </w:rPr>
      </w:pPr>
      <w:r>
        <w:rPr>
          <w:rFonts w:hint="eastAsia"/>
          <w:noProof/>
          <w:snapToGrid/>
        </w:rPr>
        <w:lastRenderedPageBreak/>
        <w:drawing>
          <wp:inline distT="0" distB="0" distL="0" distR="0">
            <wp:extent cx="5278120" cy="3298825"/>
            <wp:effectExtent l="0" t="0" r="5080" b="317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截屏2020-02-07上午10.24.12.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8120" cy="3298825"/>
                    </a:xfrm>
                    <a:prstGeom prst="rect">
                      <a:avLst/>
                    </a:prstGeom>
                  </pic:spPr>
                </pic:pic>
              </a:graphicData>
            </a:graphic>
          </wp:inline>
        </w:drawing>
      </w:r>
    </w:p>
    <w:p w:rsidR="009F2250" w:rsidRDefault="009F2250" w:rsidP="004D4619">
      <w:pPr>
        <w:pStyle w:val="2"/>
      </w:pPr>
      <w:bookmarkStart w:id="19" w:name="_Toc16288"/>
      <w:bookmarkStart w:id="20" w:name="_Toc252470106"/>
      <w:bookmarkStart w:id="21" w:name="_Toc30160517"/>
      <w:r>
        <w:rPr>
          <w:rFonts w:hint="eastAsia"/>
        </w:rPr>
        <w:t>用户</w:t>
      </w:r>
      <w:bookmarkEnd w:id="19"/>
      <w:bookmarkEnd w:id="20"/>
      <w:r w:rsidR="00627519">
        <w:rPr>
          <w:rFonts w:hint="eastAsia"/>
        </w:rPr>
        <w:t>登入信息</w:t>
      </w:r>
      <w:bookmarkEnd w:id="21"/>
    </w:p>
    <w:p w:rsidR="00AF2653" w:rsidRDefault="00AF2653" w:rsidP="00AF2653">
      <w:pPr>
        <w:pStyle w:val="a0"/>
        <w:keepLines w:val="0"/>
        <w:rPr>
          <w:rFonts w:hint="eastAsia"/>
        </w:rPr>
      </w:pPr>
      <w:r>
        <w:rPr>
          <w:rFonts w:hint="eastAsia"/>
        </w:rPr>
        <w:t>首先用户输入用户名以及密码登入系统，如果用户名或密码错误则访问系统失败。</w:t>
      </w:r>
    </w:p>
    <w:p w:rsidR="00AF2653" w:rsidRDefault="00E857D5" w:rsidP="00AF2653">
      <w:pPr>
        <w:pStyle w:val="a0"/>
        <w:keepLines w:val="0"/>
      </w:pPr>
      <w:r w:rsidRPr="001315A0">
        <w:rPr>
          <w:rFonts w:hint="eastAsia"/>
          <w:noProof/>
          <w:snapToGrid/>
        </w:rPr>
        <w:drawing>
          <wp:inline distT="0" distB="0" distL="0" distR="0">
            <wp:extent cx="4216400" cy="4000500"/>
            <wp:effectExtent l="0" t="0" r="0" b="0"/>
            <wp:docPr id="6" name="图片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16400" cy="4000500"/>
                    </a:xfrm>
                    <a:prstGeom prst="rect">
                      <a:avLst/>
                    </a:prstGeom>
                    <a:noFill/>
                    <a:ln>
                      <a:noFill/>
                    </a:ln>
                  </pic:spPr>
                </pic:pic>
              </a:graphicData>
            </a:graphic>
          </wp:inline>
        </w:drawing>
      </w:r>
    </w:p>
    <w:p w:rsidR="00AF2653" w:rsidRDefault="00AF2653" w:rsidP="00AF2653">
      <w:pPr>
        <w:pStyle w:val="a0"/>
        <w:keepLines w:val="0"/>
      </w:pPr>
      <w:r>
        <w:rPr>
          <w:rFonts w:hint="eastAsia"/>
        </w:rPr>
        <w:t>进入系统后可以查看当前用户的个人信息，以及修改密码等操作。</w:t>
      </w:r>
    </w:p>
    <w:p w:rsidR="00F07242" w:rsidRDefault="00F07242" w:rsidP="00F07242">
      <w:pPr>
        <w:pStyle w:val="a0"/>
        <w:keepLines w:val="0"/>
        <w:ind w:left="0"/>
        <w:rPr>
          <w:rFonts w:hint="eastAsia"/>
        </w:rPr>
      </w:pPr>
      <w:r>
        <w:rPr>
          <w:rFonts w:hint="eastAsia"/>
        </w:rPr>
        <w:t>然后可以进行用户管理，管理员端可以查看各个维护员信息</w:t>
      </w:r>
      <w:bookmarkStart w:id="22" w:name="_GoBack"/>
      <w:bookmarkEnd w:id="22"/>
    </w:p>
    <w:p w:rsidR="003F755E" w:rsidRDefault="00627519" w:rsidP="004D4619">
      <w:pPr>
        <w:pStyle w:val="2"/>
      </w:pPr>
      <w:bookmarkStart w:id="23" w:name="_Toc30160518"/>
      <w:r>
        <w:rPr>
          <w:rFonts w:hint="eastAsia"/>
        </w:rPr>
        <w:lastRenderedPageBreak/>
        <w:t>设备信息</w:t>
      </w:r>
      <w:bookmarkEnd w:id="23"/>
    </w:p>
    <w:p w:rsidR="00AF2653" w:rsidRDefault="00AF2653" w:rsidP="00AF2653">
      <w:pPr>
        <w:pStyle w:val="a0"/>
        <w:keepLines w:val="0"/>
        <w:ind w:left="0"/>
      </w:pPr>
      <w:r>
        <w:rPr>
          <w:rFonts w:hint="eastAsia"/>
        </w:rPr>
        <w:t>这个里面可以查看所有的设备的型号等信息。</w:t>
      </w:r>
    </w:p>
    <w:p w:rsidR="00AF2653" w:rsidRDefault="00AF2653" w:rsidP="00AF2653">
      <w:pPr>
        <w:pStyle w:val="a0"/>
        <w:keepLines w:val="0"/>
        <w:ind w:left="0"/>
        <w:rPr>
          <w:rFonts w:hint="eastAsia"/>
        </w:rPr>
      </w:pPr>
    </w:p>
    <w:p w:rsidR="0024031D" w:rsidRDefault="00627519" w:rsidP="004D4619">
      <w:pPr>
        <w:pStyle w:val="2"/>
      </w:pPr>
      <w:bookmarkStart w:id="24" w:name="_Toc30160519"/>
      <w:r>
        <w:rPr>
          <w:rFonts w:hint="eastAsia"/>
        </w:rPr>
        <w:t>设备维护信息</w:t>
      </w:r>
      <w:bookmarkEnd w:id="24"/>
    </w:p>
    <w:p w:rsidR="009F2250" w:rsidRPr="004D4619" w:rsidRDefault="00227E66" w:rsidP="004D4619">
      <w:pPr>
        <w:rPr>
          <w:rFonts w:hint="eastAsia"/>
        </w:rPr>
      </w:pPr>
      <w:r>
        <w:rPr>
          <w:rFonts w:hint="eastAsia"/>
        </w:rPr>
        <w:t>可以查看每次维护的信息。</w:t>
      </w:r>
    </w:p>
    <w:p w:rsidR="008B6ED2" w:rsidRDefault="008B6ED2" w:rsidP="00227E66"/>
    <w:p w:rsidR="004D4619" w:rsidRDefault="004D4619" w:rsidP="00227E66"/>
    <w:p w:rsidR="004D4619" w:rsidRDefault="004D4619" w:rsidP="004D4619">
      <w:pPr>
        <w:pStyle w:val="2"/>
      </w:pPr>
      <w:bookmarkStart w:id="25" w:name="_Toc30160520"/>
      <w:r>
        <w:rPr>
          <w:rFonts w:hint="eastAsia"/>
        </w:rPr>
        <w:t>维护员端界面</w:t>
      </w:r>
      <w:bookmarkEnd w:id="25"/>
    </w:p>
    <w:p w:rsidR="004D4619" w:rsidRDefault="00E857D5" w:rsidP="00227E66">
      <w:r w:rsidRPr="001315A0">
        <w:rPr>
          <w:noProof/>
          <w:snapToGrid/>
        </w:rPr>
        <w:drawing>
          <wp:inline distT="0" distB="0" distL="0" distR="0">
            <wp:extent cx="5245100" cy="4953000"/>
            <wp:effectExtent l="0" t="0" r="0" b="0"/>
            <wp:docPr id="11" name="图片 2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248"/>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45100" cy="4953000"/>
                    </a:xfrm>
                    <a:prstGeom prst="rect">
                      <a:avLst/>
                    </a:prstGeom>
                    <a:noFill/>
                    <a:ln>
                      <a:noFill/>
                    </a:ln>
                  </pic:spPr>
                </pic:pic>
              </a:graphicData>
            </a:graphic>
          </wp:inline>
        </w:drawing>
      </w:r>
    </w:p>
    <w:p w:rsidR="004D4619" w:rsidRPr="008B6ED2" w:rsidRDefault="00E857D5" w:rsidP="00227E66">
      <w:pPr>
        <w:rPr>
          <w:rFonts w:hint="eastAsia"/>
        </w:rPr>
      </w:pPr>
      <w:r w:rsidRPr="001315A0">
        <w:rPr>
          <w:noProof/>
          <w:snapToGrid/>
        </w:rPr>
        <w:lastRenderedPageBreak/>
        <w:drawing>
          <wp:inline distT="0" distB="0" distL="0" distR="0">
            <wp:extent cx="5270500" cy="3314700"/>
            <wp:effectExtent l="0" t="0" r="0" b="0"/>
            <wp:docPr id="12" name="图片 2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249"/>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0500" cy="3314700"/>
                    </a:xfrm>
                    <a:prstGeom prst="rect">
                      <a:avLst/>
                    </a:prstGeom>
                    <a:noFill/>
                    <a:ln>
                      <a:noFill/>
                    </a:ln>
                  </pic:spPr>
                </pic:pic>
              </a:graphicData>
            </a:graphic>
          </wp:inline>
        </w:drawing>
      </w:r>
    </w:p>
    <w:sectPr w:rsidR="004D4619" w:rsidRPr="008B6ED2">
      <w:headerReference w:type="default" r:id="rId22"/>
      <w:footerReference w:type="default" r:id="rId23"/>
      <w:pgSz w:w="11906" w:h="16838"/>
      <w:pgMar w:top="1440" w:right="1797" w:bottom="1440" w:left="1797" w:header="851" w:footer="992" w:gutter="0"/>
      <w:pgNumType w:start="1"/>
      <w:cols w:space="720"/>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670D" w:rsidRDefault="0049670D">
      <w:r>
        <w:separator/>
      </w:r>
    </w:p>
  </w:endnote>
  <w:endnote w:type="continuationSeparator" w:id="0">
    <w:p w:rsidR="0049670D" w:rsidRDefault="004967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幼圆">
    <w:altName w:val="宋体"/>
    <w:panose1 w:val="020B0604020202020204"/>
    <w:charset w:val="86"/>
    <w:family w:val="modern"/>
    <w:pitch w:val="fixed"/>
    <w:sig w:usb0="00000001" w:usb1="080E0000" w:usb2="00000010" w:usb3="00000000" w:csb0="00040000" w:csb1="00000000"/>
  </w:font>
  <w:font w:name="ˎ̥">
    <w:altName w:val="Times New Roman"/>
    <w:panose1 w:val="020B0604020202020204"/>
    <w:charset w:val="00"/>
    <w:family w:val="roman"/>
    <w:pitch w:val="default"/>
    <w:sig w:usb0="00000000" w:usb1="00000000" w:usb2="00000000"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5AD9" w:rsidRDefault="00445AD9">
    <w:pPr>
      <w:pStyle w:val="af2"/>
      <w:framePr w:h="0" w:wrap="around" w:vAnchor="text" w:hAnchor="margin" w:xAlign="right" w:y="1"/>
      <w:rPr>
        <w:rStyle w:val="a5"/>
      </w:rPr>
    </w:pPr>
    <w:r>
      <w:fldChar w:fldCharType="begin"/>
    </w:r>
    <w:r>
      <w:rPr>
        <w:rStyle w:val="a5"/>
      </w:rPr>
      <w:instrText xml:space="preserve">PAGE  </w:instrText>
    </w:r>
    <w:r>
      <w:fldChar w:fldCharType="separate"/>
    </w:r>
    <w:r>
      <w:fldChar w:fldCharType="end"/>
    </w:r>
  </w:p>
  <w:p w:rsidR="00445AD9" w:rsidRDefault="00445AD9">
    <w:pPr>
      <w:pStyle w:val="af2"/>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57D5" w:rsidRDefault="00E857D5">
    <w:pPr>
      <w:pStyle w:val="af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57D5" w:rsidRDefault="00E857D5">
    <w:pPr>
      <w:pStyle w:val="af2"/>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5AD9" w:rsidRDefault="00445AD9">
    <w:pPr>
      <w:pStyle w:val="af2"/>
      <w:framePr w:h="0" w:wrap="around" w:vAnchor="text" w:hAnchor="margin" w:xAlign="right" w:y="1"/>
      <w:rPr>
        <w:rStyle w:val="a5"/>
      </w:rPr>
    </w:pPr>
    <w:r>
      <w:fldChar w:fldCharType="begin"/>
    </w:r>
    <w:r>
      <w:rPr>
        <w:rStyle w:val="a5"/>
      </w:rPr>
      <w:instrText xml:space="preserve">PAGE  </w:instrText>
    </w:r>
    <w:r>
      <w:fldChar w:fldCharType="separate"/>
    </w:r>
    <w:r w:rsidR="00BF0BBB">
      <w:rPr>
        <w:rStyle w:val="a5"/>
        <w:noProof/>
      </w:rPr>
      <w:t>6</w:t>
    </w:r>
    <w:r>
      <w:fldChar w:fldCharType="end"/>
    </w:r>
  </w:p>
  <w:p w:rsidR="00445AD9" w:rsidRDefault="00445AD9">
    <w:pPr>
      <w:pStyle w:val="af2"/>
      <w:ind w:right="360"/>
      <w:jc w:val="right"/>
      <w:rPr>
        <w:rFonts w:hint="eastAsia"/>
      </w:rP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670D" w:rsidRDefault="0049670D">
      <w:r>
        <w:separator/>
      </w:r>
    </w:p>
  </w:footnote>
  <w:footnote w:type="continuationSeparator" w:id="0">
    <w:p w:rsidR="0049670D" w:rsidRDefault="004967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795A" w:rsidRDefault="00E8795A">
    <w:pPr>
      <w:pStyle w:val="af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795A" w:rsidRDefault="00E8795A">
    <w:pPr>
      <w:pStyle w:val="af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795A" w:rsidRDefault="00E8795A">
    <w:pPr>
      <w:pStyle w:val="af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6" w:space="0" w:color="auto"/>
      </w:tblBorders>
      <w:tblLayout w:type="fixed"/>
      <w:tblLook w:val="0000" w:firstRow="0" w:lastRow="0" w:firstColumn="0" w:lastColumn="0" w:noHBand="0" w:noVBand="0"/>
    </w:tblPr>
    <w:tblGrid>
      <w:gridCol w:w="4264"/>
      <w:gridCol w:w="4264"/>
    </w:tblGrid>
    <w:tr w:rsidR="00445AD9">
      <w:trPr>
        <w:ins w:id="26" w:author="henry xiao" w:date="2002-07-24T15:06:00Z"/>
      </w:trPr>
      <w:tc>
        <w:tcPr>
          <w:tcW w:w="4264" w:type="dxa"/>
        </w:tcPr>
        <w:p w:rsidR="00445AD9" w:rsidRDefault="00445AD9">
          <w:pPr>
            <w:pStyle w:val="af0"/>
            <w:jc w:val="both"/>
            <w:rPr>
              <w:ins w:id="27" w:author="henry xiao" w:date="2002-07-24T15:06:00Z"/>
              <w:rFonts w:hint="eastAsia"/>
            </w:rPr>
          </w:pPr>
          <w:r>
            <w:rPr>
              <w:rFonts w:hint="eastAsia"/>
            </w:rPr>
            <w:t>网站需求规约</w:t>
          </w:r>
        </w:p>
      </w:tc>
      <w:tc>
        <w:tcPr>
          <w:tcW w:w="4264" w:type="dxa"/>
        </w:tcPr>
        <w:p w:rsidR="00445AD9" w:rsidRDefault="00445AD9" w:rsidP="00B254FA">
          <w:pPr>
            <w:pStyle w:val="af0"/>
            <w:jc w:val="right"/>
            <w:rPr>
              <w:ins w:id="28" w:author="henry xiao" w:date="2002-07-24T15:06:00Z"/>
              <w:rFonts w:hint="eastAsia"/>
            </w:rPr>
          </w:pPr>
          <w:ins w:id="29" w:author="henry xiao" w:date="2002-08-08T16:39:00Z">
            <w:r>
              <w:fldChar w:fldCharType="begin"/>
            </w:r>
            <w:r>
              <w:instrText xml:space="preserve"> </w:instrText>
            </w:r>
            <w:r>
              <w:rPr>
                <w:rFonts w:hint="eastAsia"/>
              </w:rPr>
              <w:instrText>DOCPROPERTY "</w:instrText>
            </w:r>
            <w:r>
              <w:rPr>
                <w:rFonts w:hint="eastAsia"/>
              </w:rPr>
              <w:instrText>项目名称</w:instrText>
            </w:r>
            <w:r>
              <w:rPr>
                <w:rFonts w:hint="eastAsia"/>
              </w:rPr>
              <w:instrText>"  \* MERGEFORMAT</w:instrText>
            </w:r>
            <w:r>
              <w:instrText xml:space="preserve"> </w:instrText>
            </w:r>
          </w:ins>
          <w:r>
            <w:fldChar w:fldCharType="separate"/>
          </w:r>
          <w:r>
            <w:rPr>
              <w:rFonts w:hint="eastAsia"/>
            </w:rPr>
            <w:t>&lt;</w:t>
          </w:r>
          <w:r w:rsidR="009D3374">
            <w:rPr>
              <w:rFonts w:hint="eastAsia"/>
            </w:rPr>
            <w:t>设维</w:t>
          </w:r>
          <w:r>
            <w:rPr>
              <w:rFonts w:hint="eastAsia"/>
            </w:rPr>
            <w:t>网</w:t>
          </w:r>
          <w:r>
            <w:rPr>
              <w:rFonts w:hint="eastAsia"/>
            </w:rPr>
            <w:t>&gt;</w:t>
          </w:r>
          <w:ins w:id="30" w:author="henry xiao" w:date="2002-08-08T16:39:00Z">
            <w:r>
              <w:fldChar w:fldCharType="end"/>
            </w:r>
          </w:ins>
        </w:p>
      </w:tc>
    </w:tr>
    <w:tr w:rsidR="009D3374">
      <w:tc>
        <w:tcPr>
          <w:tcW w:w="4264" w:type="dxa"/>
        </w:tcPr>
        <w:p w:rsidR="009D3374" w:rsidRDefault="009D3374">
          <w:pPr>
            <w:pStyle w:val="af0"/>
            <w:jc w:val="both"/>
            <w:rPr>
              <w:rFonts w:hint="eastAsia"/>
            </w:rPr>
          </w:pPr>
        </w:p>
      </w:tc>
      <w:tc>
        <w:tcPr>
          <w:tcW w:w="4264" w:type="dxa"/>
        </w:tcPr>
        <w:p w:rsidR="009D3374" w:rsidRDefault="009D3374" w:rsidP="00B254FA">
          <w:pPr>
            <w:pStyle w:val="af0"/>
            <w:jc w:val="right"/>
          </w:pPr>
        </w:p>
      </w:tc>
    </w:tr>
  </w:tbl>
  <w:p w:rsidR="00445AD9" w:rsidRDefault="00445AD9">
    <w:pPr>
      <w:pStyle w:val="af0"/>
      <w:jc w:val="both"/>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lowerLetter"/>
      <w:lvlText w:val="%1."/>
      <w:lvlJc w:val="left"/>
      <w:pPr>
        <w:tabs>
          <w:tab w:val="num" w:pos="845"/>
        </w:tabs>
        <w:ind w:left="845" w:hanging="420"/>
      </w:pPr>
      <w:rPr>
        <w:rFonts w:hint="eastAsia"/>
      </w:rPr>
    </w:lvl>
    <w:lvl w:ilvl="1">
      <w:start w:val="3"/>
      <w:numFmt w:val="decimal"/>
      <w:lvlText w:val="%2"/>
      <w:lvlJc w:val="left"/>
      <w:pPr>
        <w:tabs>
          <w:tab w:val="num" w:pos="780"/>
        </w:tabs>
        <w:ind w:left="780" w:hanging="360"/>
      </w:pPr>
      <w:rPr>
        <w:rFonts w:hint="default"/>
      </w:rPr>
    </w:lvl>
    <w:lvl w:ilvl="2">
      <w:start w:val="1"/>
      <w:numFmt w:val="decimal"/>
      <w:lvlText w:val="%3、"/>
      <w:lvlJc w:val="left"/>
      <w:pPr>
        <w:tabs>
          <w:tab w:val="num" w:pos="1200"/>
        </w:tabs>
        <w:ind w:left="1200" w:hanging="360"/>
      </w:pPr>
      <w:rPr>
        <w:rFonts w:hint="default"/>
      </w:rPr>
    </w:lvl>
    <w:lvl w:ilvl="3">
      <w:start w:val="1"/>
      <w:numFmt w:val="decimal"/>
      <w:lvlText w:val="%4."/>
      <w:lvlJc w:val="left"/>
      <w:pPr>
        <w:tabs>
          <w:tab w:val="num" w:pos="1500"/>
        </w:tabs>
        <w:ind w:left="150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1500"/>
        </w:tabs>
        <w:ind w:left="150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0000006"/>
    <w:multiLevelType w:val="multilevel"/>
    <w:tmpl w:val="9086E4AE"/>
    <w:lvl w:ilvl="0">
      <w:start w:val="1"/>
      <w:numFmt w:val="decimal"/>
      <w:pStyle w:val="1"/>
      <w:lvlText w:val="%1."/>
      <w:lvlJc w:val="left"/>
      <w:pPr>
        <w:tabs>
          <w:tab w:val="num" w:pos="0"/>
        </w:tabs>
        <w:ind w:left="0" w:firstLine="0"/>
      </w:pPr>
      <w:rPr>
        <w:rFonts w:hint="eastAsia"/>
      </w:rPr>
    </w:lvl>
    <w:lvl w:ilvl="1">
      <w:start w:val="1"/>
      <w:numFmt w:val="decimal"/>
      <w:pStyle w:val="2"/>
      <w:lvlText w:val="%1.%2"/>
      <w:lvlJc w:val="left"/>
      <w:pPr>
        <w:tabs>
          <w:tab w:val="num" w:pos="0"/>
        </w:tabs>
        <w:ind w:left="0" w:firstLine="0"/>
      </w:pPr>
      <w:rPr>
        <w:rFonts w:hint="eastAsia"/>
      </w:rPr>
    </w:lvl>
    <w:lvl w:ilvl="2">
      <w:start w:val="1"/>
      <w:numFmt w:val="decimal"/>
      <w:pStyle w:val="3"/>
      <w:lvlText w:val="%1.%2.%3"/>
      <w:lvlJc w:val="left"/>
      <w:pPr>
        <w:tabs>
          <w:tab w:val="num" w:pos="0"/>
        </w:tabs>
        <w:ind w:left="0" w:firstLine="0"/>
      </w:p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suff w:val="space"/>
      <w:lvlText w:val="%1.%2.%3.%4.%5.%6"/>
      <w:lvlJc w:val="left"/>
      <w:pPr>
        <w:ind w:left="0" w:firstLine="0"/>
      </w:pPr>
      <w:rPr>
        <w:rFonts w:hint="eastAsia"/>
      </w:rPr>
    </w:lvl>
    <w:lvl w:ilvl="6">
      <w:start w:val="1"/>
      <w:numFmt w:val="decimal"/>
      <w:lvlText w:val="%1.%2.%3.%4.%5.%6.%7"/>
      <w:lvlJc w:val="left"/>
      <w:pPr>
        <w:tabs>
          <w:tab w:val="num" w:pos="0"/>
        </w:tabs>
        <w:ind w:left="0" w:firstLine="0"/>
      </w:pPr>
      <w:rPr>
        <w:rFonts w:hint="eastAsia"/>
      </w:rPr>
    </w:lvl>
    <w:lvl w:ilvl="7">
      <w:start w:val="1"/>
      <w:numFmt w:val="decimal"/>
      <w:lvlText w:val="%1.%2.%3.%4.%5.%6.%7.%8"/>
      <w:lvlJc w:val="left"/>
      <w:pPr>
        <w:tabs>
          <w:tab w:val="num" w:pos="0"/>
        </w:tabs>
        <w:ind w:left="0" w:firstLine="0"/>
      </w:pPr>
      <w:rPr>
        <w:rFonts w:hint="eastAsia"/>
      </w:rPr>
    </w:lvl>
    <w:lvl w:ilvl="8">
      <w:start w:val="1"/>
      <w:numFmt w:val="decimal"/>
      <w:lvlText w:val="%1.%2.%3.%4.%5.%6.%7.%8.%9"/>
      <w:lvlJc w:val="left"/>
      <w:pPr>
        <w:tabs>
          <w:tab w:val="num" w:pos="0"/>
        </w:tabs>
        <w:ind w:left="0" w:firstLine="0"/>
      </w:pPr>
      <w:rPr>
        <w:rFonts w:hint="eastAsia"/>
      </w:rPr>
    </w:lvl>
  </w:abstractNum>
  <w:abstractNum w:abstractNumId="2" w15:restartNumberingAfterBreak="0">
    <w:nsid w:val="00000007"/>
    <w:multiLevelType w:val="singleLevel"/>
    <w:tmpl w:val="00000007"/>
    <w:lvl w:ilvl="0">
      <w:start w:val="1"/>
      <w:numFmt w:val="decimal"/>
      <w:suff w:val="nothing"/>
      <w:lvlText w:val="%1."/>
      <w:lvlJc w:val="left"/>
    </w:lvl>
  </w:abstractNum>
  <w:abstractNum w:abstractNumId="3" w15:restartNumberingAfterBreak="0">
    <w:nsid w:val="00000008"/>
    <w:multiLevelType w:val="singleLevel"/>
    <w:tmpl w:val="00000008"/>
    <w:lvl w:ilvl="0">
      <w:start w:val="1"/>
      <w:numFmt w:val="decimal"/>
      <w:suff w:val="nothing"/>
      <w:lvlText w:val="%1."/>
      <w:lvlJc w:val="left"/>
    </w:lvl>
  </w:abstractNum>
  <w:abstractNum w:abstractNumId="4" w15:restartNumberingAfterBreak="0">
    <w:nsid w:val="0000000A"/>
    <w:multiLevelType w:val="multilevel"/>
    <w:tmpl w:val="0000000A"/>
    <w:lvl w:ilvl="0">
      <w:start w:val="1"/>
      <w:numFmt w:val="lowerLetter"/>
      <w:lvlText w:val="%1."/>
      <w:lvlJc w:val="left"/>
      <w:pPr>
        <w:tabs>
          <w:tab w:val="num" w:pos="845"/>
        </w:tabs>
        <w:ind w:left="845" w:hanging="420"/>
      </w:pPr>
      <w:rPr>
        <w:rFonts w:hint="eastAsia"/>
      </w:rPr>
    </w:lvl>
    <w:lvl w:ilvl="1">
      <w:start w:val="3"/>
      <w:numFmt w:val="decimal"/>
      <w:lvlText w:val="%2"/>
      <w:lvlJc w:val="left"/>
      <w:pPr>
        <w:tabs>
          <w:tab w:val="num" w:pos="780"/>
        </w:tabs>
        <w:ind w:left="780" w:hanging="360"/>
      </w:pPr>
      <w:rPr>
        <w:rFonts w:hint="default"/>
      </w:rPr>
    </w:lvl>
    <w:lvl w:ilvl="2">
      <w:start w:val="1"/>
      <w:numFmt w:val="decimal"/>
      <w:lvlText w:val="%3、"/>
      <w:lvlJc w:val="left"/>
      <w:pPr>
        <w:tabs>
          <w:tab w:val="num" w:pos="1200"/>
        </w:tabs>
        <w:ind w:left="1200" w:hanging="360"/>
      </w:pPr>
      <w:rPr>
        <w:rFonts w:hint="default"/>
      </w:rPr>
    </w:lvl>
    <w:lvl w:ilvl="3">
      <w:start w:val="1"/>
      <w:numFmt w:val="decimal"/>
      <w:lvlText w:val="%4."/>
      <w:lvlJc w:val="left"/>
      <w:pPr>
        <w:tabs>
          <w:tab w:val="num" w:pos="1554"/>
        </w:tabs>
        <w:ind w:left="1554"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1554"/>
        </w:tabs>
        <w:ind w:left="1554"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15:restartNumberingAfterBreak="0">
    <w:nsid w:val="00000013"/>
    <w:multiLevelType w:val="multilevel"/>
    <w:tmpl w:val="00000013"/>
    <w:lvl w:ilvl="0">
      <w:start w:val="1"/>
      <w:numFmt w:val="bullet"/>
      <w:lvlText w:val=""/>
      <w:lvlJc w:val="left"/>
      <w:pPr>
        <w:tabs>
          <w:tab w:val="num" w:pos="780"/>
        </w:tabs>
        <w:ind w:left="780" w:hanging="420"/>
      </w:pPr>
      <w:rPr>
        <w:rFonts w:ascii="Wingdings" w:hAnsi="Wingdings" w:hint="default"/>
      </w:rPr>
    </w:lvl>
    <w:lvl w:ilvl="1">
      <w:start w:val="1"/>
      <w:numFmt w:val="bullet"/>
      <w:lvlText w:val=""/>
      <w:lvlJc w:val="left"/>
      <w:pPr>
        <w:tabs>
          <w:tab w:val="num" w:pos="1200"/>
        </w:tabs>
        <w:ind w:left="1200" w:hanging="420"/>
      </w:pPr>
      <w:rPr>
        <w:rFonts w:ascii="Wingdings" w:hAnsi="Wingdings" w:hint="default"/>
      </w:rPr>
    </w:lvl>
    <w:lvl w:ilvl="2">
      <w:start w:val="1"/>
      <w:numFmt w:val="bullet"/>
      <w:lvlText w:val=""/>
      <w:lvlJc w:val="left"/>
      <w:pPr>
        <w:tabs>
          <w:tab w:val="num" w:pos="1620"/>
        </w:tabs>
        <w:ind w:left="1620" w:hanging="420"/>
      </w:pPr>
      <w:rPr>
        <w:rFonts w:ascii="Wingdings" w:hAnsi="Wingdings" w:hint="default"/>
      </w:rPr>
    </w:lvl>
    <w:lvl w:ilvl="3">
      <w:start w:val="1"/>
      <w:numFmt w:val="bullet"/>
      <w:lvlText w:val=""/>
      <w:lvlJc w:val="left"/>
      <w:pPr>
        <w:tabs>
          <w:tab w:val="num" w:pos="2040"/>
        </w:tabs>
        <w:ind w:left="2040" w:hanging="420"/>
      </w:pPr>
      <w:rPr>
        <w:rFonts w:ascii="Wingdings" w:hAnsi="Wingdings" w:hint="default"/>
      </w:rPr>
    </w:lvl>
    <w:lvl w:ilvl="4">
      <w:start w:val="1"/>
      <w:numFmt w:val="bullet"/>
      <w:lvlText w:val=""/>
      <w:lvlJc w:val="left"/>
      <w:pPr>
        <w:tabs>
          <w:tab w:val="num" w:pos="2460"/>
        </w:tabs>
        <w:ind w:left="2460" w:hanging="420"/>
      </w:pPr>
      <w:rPr>
        <w:rFonts w:ascii="Wingdings" w:hAnsi="Wingdings" w:hint="default"/>
      </w:rPr>
    </w:lvl>
    <w:lvl w:ilvl="5">
      <w:start w:val="1"/>
      <w:numFmt w:val="bullet"/>
      <w:lvlText w:val=""/>
      <w:lvlJc w:val="left"/>
      <w:pPr>
        <w:tabs>
          <w:tab w:val="num" w:pos="2880"/>
        </w:tabs>
        <w:ind w:left="2880" w:hanging="420"/>
      </w:pPr>
      <w:rPr>
        <w:rFonts w:ascii="Wingdings" w:hAnsi="Wingdings" w:hint="default"/>
      </w:rPr>
    </w:lvl>
    <w:lvl w:ilvl="6">
      <w:start w:val="1"/>
      <w:numFmt w:val="bullet"/>
      <w:lvlText w:val=""/>
      <w:lvlJc w:val="left"/>
      <w:pPr>
        <w:tabs>
          <w:tab w:val="num" w:pos="3300"/>
        </w:tabs>
        <w:ind w:left="3300" w:hanging="420"/>
      </w:pPr>
      <w:rPr>
        <w:rFonts w:ascii="Wingdings" w:hAnsi="Wingdings" w:hint="default"/>
      </w:rPr>
    </w:lvl>
    <w:lvl w:ilvl="7">
      <w:start w:val="1"/>
      <w:numFmt w:val="bullet"/>
      <w:lvlText w:val=""/>
      <w:lvlJc w:val="left"/>
      <w:pPr>
        <w:tabs>
          <w:tab w:val="num" w:pos="3720"/>
        </w:tabs>
        <w:ind w:left="3720" w:hanging="420"/>
      </w:pPr>
      <w:rPr>
        <w:rFonts w:ascii="Wingdings" w:hAnsi="Wingdings" w:hint="default"/>
      </w:rPr>
    </w:lvl>
    <w:lvl w:ilvl="8">
      <w:start w:val="1"/>
      <w:numFmt w:val="bullet"/>
      <w:lvlText w:val=""/>
      <w:lvlJc w:val="left"/>
      <w:pPr>
        <w:tabs>
          <w:tab w:val="num" w:pos="4140"/>
        </w:tabs>
        <w:ind w:left="4140" w:hanging="420"/>
      </w:pPr>
      <w:rPr>
        <w:rFonts w:ascii="Wingdings" w:hAnsi="Wingdings" w:hint="default"/>
      </w:rPr>
    </w:lvl>
  </w:abstractNum>
  <w:abstractNum w:abstractNumId="6" w15:restartNumberingAfterBreak="0">
    <w:nsid w:val="00000014"/>
    <w:multiLevelType w:val="singleLevel"/>
    <w:tmpl w:val="00000014"/>
    <w:lvl w:ilvl="0">
      <w:start w:val="1"/>
      <w:numFmt w:val="decimal"/>
      <w:suff w:val="nothing"/>
      <w:lvlText w:val="%1."/>
      <w:lvlJc w:val="left"/>
    </w:lvl>
  </w:abstractNum>
  <w:abstractNum w:abstractNumId="7" w15:restartNumberingAfterBreak="0">
    <w:nsid w:val="00000018"/>
    <w:multiLevelType w:val="singleLevel"/>
    <w:tmpl w:val="00000018"/>
    <w:lvl w:ilvl="0">
      <w:start w:val="1"/>
      <w:numFmt w:val="decimal"/>
      <w:suff w:val="nothing"/>
      <w:lvlText w:val="%1."/>
      <w:lvlJc w:val="left"/>
    </w:lvl>
  </w:abstractNum>
  <w:abstractNum w:abstractNumId="8" w15:restartNumberingAfterBreak="0">
    <w:nsid w:val="0000001B"/>
    <w:multiLevelType w:val="multilevel"/>
    <w:tmpl w:val="0000001B"/>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9" w15:restartNumberingAfterBreak="0">
    <w:nsid w:val="04B71273"/>
    <w:multiLevelType w:val="hybridMultilevel"/>
    <w:tmpl w:val="95E2AB7A"/>
    <w:lvl w:ilvl="0">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0" w15:restartNumberingAfterBreak="0">
    <w:nsid w:val="059B46AC"/>
    <w:multiLevelType w:val="hybridMultilevel"/>
    <w:tmpl w:val="95E2AB7A"/>
    <w:lvl w:ilvl="0">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1" w15:restartNumberingAfterBreak="0">
    <w:nsid w:val="0A977855"/>
    <w:multiLevelType w:val="hybridMultilevel"/>
    <w:tmpl w:val="1F242618"/>
    <w:lvl w:ilvl="0" w:tplc="BB206E8A">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2" w15:restartNumberingAfterBreak="0">
    <w:nsid w:val="124C2352"/>
    <w:multiLevelType w:val="hybridMultilevel"/>
    <w:tmpl w:val="5A1C3A84"/>
    <w:lvl w:ilvl="0" w:tplc="8D28B810">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1B7A4F34"/>
    <w:multiLevelType w:val="hybridMultilevel"/>
    <w:tmpl w:val="95E2AB7A"/>
    <w:lvl w:ilvl="0">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4" w15:restartNumberingAfterBreak="0">
    <w:nsid w:val="20CA0A81"/>
    <w:multiLevelType w:val="multilevel"/>
    <w:tmpl w:val="00000001"/>
    <w:lvl w:ilvl="0">
      <w:start w:val="1"/>
      <w:numFmt w:val="lowerLetter"/>
      <w:lvlText w:val="%1."/>
      <w:lvlJc w:val="left"/>
      <w:pPr>
        <w:tabs>
          <w:tab w:val="num" w:pos="845"/>
        </w:tabs>
        <w:ind w:left="845" w:hanging="420"/>
      </w:pPr>
      <w:rPr>
        <w:rFonts w:hint="eastAsia"/>
      </w:rPr>
    </w:lvl>
    <w:lvl w:ilvl="1">
      <w:start w:val="3"/>
      <w:numFmt w:val="decimal"/>
      <w:lvlText w:val="%2"/>
      <w:lvlJc w:val="left"/>
      <w:pPr>
        <w:tabs>
          <w:tab w:val="num" w:pos="780"/>
        </w:tabs>
        <w:ind w:left="780" w:hanging="360"/>
      </w:pPr>
      <w:rPr>
        <w:rFonts w:hint="default"/>
      </w:rPr>
    </w:lvl>
    <w:lvl w:ilvl="2">
      <w:start w:val="1"/>
      <w:numFmt w:val="decimal"/>
      <w:lvlText w:val="%3、"/>
      <w:lvlJc w:val="left"/>
      <w:pPr>
        <w:tabs>
          <w:tab w:val="num" w:pos="1200"/>
        </w:tabs>
        <w:ind w:left="1200" w:hanging="360"/>
      </w:pPr>
      <w:rPr>
        <w:rFonts w:hint="default"/>
      </w:rPr>
    </w:lvl>
    <w:lvl w:ilvl="3">
      <w:start w:val="1"/>
      <w:numFmt w:val="decimal"/>
      <w:lvlText w:val="%4."/>
      <w:lvlJc w:val="left"/>
      <w:pPr>
        <w:tabs>
          <w:tab w:val="num" w:pos="1500"/>
        </w:tabs>
        <w:ind w:left="150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1500"/>
        </w:tabs>
        <w:ind w:left="150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5" w15:restartNumberingAfterBreak="0">
    <w:nsid w:val="3ED81F42"/>
    <w:multiLevelType w:val="hybridMultilevel"/>
    <w:tmpl w:val="95E2AB7A"/>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15:restartNumberingAfterBreak="0">
    <w:nsid w:val="43887CD4"/>
    <w:multiLevelType w:val="hybridMultilevel"/>
    <w:tmpl w:val="95E2AB7A"/>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 w15:restartNumberingAfterBreak="0">
    <w:nsid w:val="439978F9"/>
    <w:multiLevelType w:val="hybridMultilevel"/>
    <w:tmpl w:val="8646C8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4774D0E"/>
    <w:multiLevelType w:val="hybridMultilevel"/>
    <w:tmpl w:val="82F67DD0"/>
    <w:lvl w:ilvl="0" w:tplc="EF54F79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560"/>
        </w:tabs>
        <w:ind w:left="1560" w:hanging="420"/>
      </w:p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19" w15:restartNumberingAfterBreak="0">
    <w:nsid w:val="44EE13DD"/>
    <w:multiLevelType w:val="hybridMultilevel"/>
    <w:tmpl w:val="95E2AB7A"/>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15:restartNumberingAfterBreak="0">
    <w:nsid w:val="4CC900F9"/>
    <w:multiLevelType w:val="multilevel"/>
    <w:tmpl w:val="0000000A"/>
    <w:lvl w:ilvl="0">
      <w:start w:val="1"/>
      <w:numFmt w:val="lowerLetter"/>
      <w:lvlText w:val="%1."/>
      <w:lvlJc w:val="left"/>
      <w:pPr>
        <w:tabs>
          <w:tab w:val="num" w:pos="845"/>
        </w:tabs>
        <w:ind w:left="845" w:hanging="420"/>
      </w:pPr>
      <w:rPr>
        <w:rFonts w:hint="eastAsia"/>
      </w:rPr>
    </w:lvl>
    <w:lvl w:ilvl="1">
      <w:start w:val="3"/>
      <w:numFmt w:val="decimal"/>
      <w:lvlText w:val="%2"/>
      <w:lvlJc w:val="left"/>
      <w:pPr>
        <w:tabs>
          <w:tab w:val="num" w:pos="780"/>
        </w:tabs>
        <w:ind w:left="780" w:hanging="360"/>
      </w:pPr>
      <w:rPr>
        <w:rFonts w:hint="default"/>
      </w:rPr>
    </w:lvl>
    <w:lvl w:ilvl="2">
      <w:start w:val="1"/>
      <w:numFmt w:val="decimal"/>
      <w:lvlText w:val="%3、"/>
      <w:lvlJc w:val="left"/>
      <w:pPr>
        <w:tabs>
          <w:tab w:val="num" w:pos="1200"/>
        </w:tabs>
        <w:ind w:left="1200" w:hanging="360"/>
      </w:pPr>
      <w:rPr>
        <w:rFonts w:hint="default"/>
      </w:rPr>
    </w:lvl>
    <w:lvl w:ilvl="3">
      <w:start w:val="1"/>
      <w:numFmt w:val="decimal"/>
      <w:lvlText w:val="%4."/>
      <w:lvlJc w:val="left"/>
      <w:pPr>
        <w:tabs>
          <w:tab w:val="num" w:pos="1554"/>
        </w:tabs>
        <w:ind w:left="1554"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1554"/>
        </w:tabs>
        <w:ind w:left="1554"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1" w15:restartNumberingAfterBreak="0">
    <w:nsid w:val="5B46477C"/>
    <w:multiLevelType w:val="hybridMultilevel"/>
    <w:tmpl w:val="95E2AB7A"/>
    <w:lvl w:ilvl="0">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22" w15:restartNumberingAfterBreak="0">
    <w:nsid w:val="5F823D35"/>
    <w:multiLevelType w:val="hybridMultilevel"/>
    <w:tmpl w:val="0FF6C770"/>
    <w:lvl w:ilvl="0" w:tplc="59AC8C9C">
      <w:start w:val="1"/>
      <w:numFmt w:val="decimal"/>
      <w:lvlText w:val="%1."/>
      <w:lvlJc w:val="left"/>
      <w:pPr>
        <w:tabs>
          <w:tab w:val="num" w:pos="1440"/>
        </w:tabs>
        <w:ind w:left="1440" w:hanging="360"/>
      </w:pPr>
      <w:rPr>
        <w:rFonts w:hint="default"/>
      </w:rPr>
    </w:lvl>
    <w:lvl w:ilvl="1" w:tplc="8D28B810">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340"/>
        </w:tabs>
        <w:ind w:left="2340" w:hanging="420"/>
      </w:pPr>
    </w:lvl>
    <w:lvl w:ilvl="3" w:tplc="0409000F" w:tentative="1">
      <w:start w:val="1"/>
      <w:numFmt w:val="decimal"/>
      <w:lvlText w:val="%4."/>
      <w:lvlJc w:val="left"/>
      <w:pPr>
        <w:tabs>
          <w:tab w:val="num" w:pos="2760"/>
        </w:tabs>
        <w:ind w:left="2760" w:hanging="420"/>
      </w:pPr>
    </w:lvl>
    <w:lvl w:ilvl="4" w:tplc="04090019" w:tentative="1">
      <w:start w:val="1"/>
      <w:numFmt w:val="lowerLetter"/>
      <w:lvlText w:val="%5)"/>
      <w:lvlJc w:val="left"/>
      <w:pPr>
        <w:tabs>
          <w:tab w:val="num" w:pos="3180"/>
        </w:tabs>
        <w:ind w:left="3180" w:hanging="420"/>
      </w:pPr>
    </w:lvl>
    <w:lvl w:ilvl="5" w:tplc="0409001B" w:tentative="1">
      <w:start w:val="1"/>
      <w:numFmt w:val="lowerRoman"/>
      <w:lvlText w:val="%6."/>
      <w:lvlJc w:val="right"/>
      <w:pPr>
        <w:tabs>
          <w:tab w:val="num" w:pos="3600"/>
        </w:tabs>
        <w:ind w:left="3600" w:hanging="420"/>
      </w:pPr>
    </w:lvl>
    <w:lvl w:ilvl="6" w:tplc="0409000F" w:tentative="1">
      <w:start w:val="1"/>
      <w:numFmt w:val="decimal"/>
      <w:lvlText w:val="%7."/>
      <w:lvlJc w:val="left"/>
      <w:pPr>
        <w:tabs>
          <w:tab w:val="num" w:pos="4020"/>
        </w:tabs>
        <w:ind w:left="4020" w:hanging="420"/>
      </w:pPr>
    </w:lvl>
    <w:lvl w:ilvl="7" w:tplc="04090019" w:tentative="1">
      <w:start w:val="1"/>
      <w:numFmt w:val="lowerLetter"/>
      <w:lvlText w:val="%8)"/>
      <w:lvlJc w:val="left"/>
      <w:pPr>
        <w:tabs>
          <w:tab w:val="num" w:pos="4440"/>
        </w:tabs>
        <w:ind w:left="4440" w:hanging="420"/>
      </w:pPr>
    </w:lvl>
    <w:lvl w:ilvl="8" w:tplc="0409001B" w:tentative="1">
      <w:start w:val="1"/>
      <w:numFmt w:val="lowerRoman"/>
      <w:lvlText w:val="%9."/>
      <w:lvlJc w:val="right"/>
      <w:pPr>
        <w:tabs>
          <w:tab w:val="num" w:pos="4860"/>
        </w:tabs>
        <w:ind w:left="4860" w:hanging="420"/>
      </w:pPr>
    </w:lvl>
  </w:abstractNum>
  <w:abstractNum w:abstractNumId="23" w15:restartNumberingAfterBreak="0">
    <w:nsid w:val="625B0461"/>
    <w:multiLevelType w:val="hybridMultilevel"/>
    <w:tmpl w:val="71F0A892"/>
    <w:lvl w:ilvl="0" w:tplc="EF54F79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6A504929"/>
    <w:multiLevelType w:val="hybridMultilevel"/>
    <w:tmpl w:val="E1B6A2AC"/>
    <w:lvl w:ilvl="0" w:tplc="59AC8C9C">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6B3470FF"/>
    <w:multiLevelType w:val="hybridMultilevel"/>
    <w:tmpl w:val="08503F5C"/>
    <w:lvl w:ilvl="0" w:tplc="E7F2F4E6">
      <w:start w:val="1"/>
      <w:numFmt w:val="decimal"/>
      <w:lvlText w:val="%1、"/>
      <w:lvlJc w:val="left"/>
      <w:pPr>
        <w:ind w:left="1069"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1"/>
  </w:num>
  <w:num w:numId="2">
    <w:abstractNumId w:val="4"/>
  </w:num>
  <w:num w:numId="3">
    <w:abstractNumId w:val="5"/>
  </w:num>
  <w:num w:numId="4">
    <w:abstractNumId w:val="3"/>
  </w:num>
  <w:num w:numId="5">
    <w:abstractNumId w:val="2"/>
  </w:num>
  <w:num w:numId="6">
    <w:abstractNumId w:val="6"/>
  </w:num>
  <w:num w:numId="7">
    <w:abstractNumId w:val="7"/>
  </w:num>
  <w:num w:numId="8">
    <w:abstractNumId w:val="8"/>
  </w:num>
  <w:num w:numId="9">
    <w:abstractNumId w:val="25"/>
  </w:num>
  <w:num w:numId="10">
    <w:abstractNumId w:val="13"/>
  </w:num>
  <w:num w:numId="11">
    <w:abstractNumId w:val="10"/>
  </w:num>
  <w:num w:numId="12">
    <w:abstractNumId w:val="15"/>
  </w:num>
  <w:num w:numId="13">
    <w:abstractNumId w:val="19"/>
  </w:num>
  <w:num w:numId="14">
    <w:abstractNumId w:val="16"/>
  </w:num>
  <w:num w:numId="15">
    <w:abstractNumId w:val="9"/>
  </w:num>
  <w:num w:numId="16">
    <w:abstractNumId w:val="21"/>
  </w:num>
  <w:num w:numId="17">
    <w:abstractNumId w:val="20"/>
  </w:num>
  <w:num w:numId="18">
    <w:abstractNumId w:val="0"/>
  </w:num>
  <w:num w:numId="19">
    <w:abstractNumId w:val="18"/>
  </w:num>
  <w:num w:numId="20">
    <w:abstractNumId w:val="22"/>
  </w:num>
  <w:num w:numId="21">
    <w:abstractNumId w:val="23"/>
  </w:num>
  <w:num w:numId="22">
    <w:abstractNumId w:val="24"/>
  </w:num>
  <w:num w:numId="23">
    <w:abstractNumId w:val="12"/>
  </w:num>
  <w:num w:numId="24">
    <w:abstractNumId w:val="14"/>
  </w:num>
  <w:num w:numId="25">
    <w:abstractNumId w:val="1"/>
  </w:num>
  <w:num w:numId="26">
    <w:abstractNumId w:val="1"/>
  </w:num>
  <w:num w:numId="27">
    <w:abstractNumId w:val="1"/>
  </w:num>
  <w:num w:numId="28">
    <w:abstractNumId w:val="1"/>
  </w:num>
  <w:num w:numId="29">
    <w:abstractNumId w:val="1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7"/>
  </w:num>
  <w:num w:numId="37">
    <w:abstractNumId w:val="1"/>
    <w:lvlOverride w:ilvl="0"/>
    <w:lvlOverride w:ilvl="1"/>
    <w:lvlOverride w:ilv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6"/>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211A"/>
    <w:rsid w:val="00013B24"/>
    <w:rsid w:val="00016952"/>
    <w:rsid w:val="00022F5C"/>
    <w:rsid w:val="00023B02"/>
    <w:rsid w:val="00035ED6"/>
    <w:rsid w:val="00036CB6"/>
    <w:rsid w:val="00043FA8"/>
    <w:rsid w:val="00044FB7"/>
    <w:rsid w:val="00046C81"/>
    <w:rsid w:val="00046E75"/>
    <w:rsid w:val="000535C3"/>
    <w:rsid w:val="00054A94"/>
    <w:rsid w:val="00075CCB"/>
    <w:rsid w:val="00085639"/>
    <w:rsid w:val="000A4C29"/>
    <w:rsid w:val="000A60AF"/>
    <w:rsid w:val="000B5B1E"/>
    <w:rsid w:val="000C0D9E"/>
    <w:rsid w:val="000C31A2"/>
    <w:rsid w:val="000D1042"/>
    <w:rsid w:val="000D1503"/>
    <w:rsid w:val="000D1CCA"/>
    <w:rsid w:val="00102BDB"/>
    <w:rsid w:val="001066FF"/>
    <w:rsid w:val="00112A99"/>
    <w:rsid w:val="00115349"/>
    <w:rsid w:val="0012275F"/>
    <w:rsid w:val="00125D73"/>
    <w:rsid w:val="001315A0"/>
    <w:rsid w:val="00132D37"/>
    <w:rsid w:val="0013324C"/>
    <w:rsid w:val="00136378"/>
    <w:rsid w:val="00142485"/>
    <w:rsid w:val="00142809"/>
    <w:rsid w:val="00166E16"/>
    <w:rsid w:val="00176A33"/>
    <w:rsid w:val="00186DC6"/>
    <w:rsid w:val="00192869"/>
    <w:rsid w:val="00192E52"/>
    <w:rsid w:val="001A7B9D"/>
    <w:rsid w:val="001B1FE1"/>
    <w:rsid w:val="001B556F"/>
    <w:rsid w:val="001B67D7"/>
    <w:rsid w:val="001C5D10"/>
    <w:rsid w:val="001C6A7D"/>
    <w:rsid w:val="001E0E26"/>
    <w:rsid w:val="001E3D71"/>
    <w:rsid w:val="001F0122"/>
    <w:rsid w:val="001F65B9"/>
    <w:rsid w:val="002118E6"/>
    <w:rsid w:val="002121C5"/>
    <w:rsid w:val="00212C9C"/>
    <w:rsid w:val="002253BB"/>
    <w:rsid w:val="00227E66"/>
    <w:rsid w:val="002316B9"/>
    <w:rsid w:val="002346C4"/>
    <w:rsid w:val="0024031D"/>
    <w:rsid w:val="00241C35"/>
    <w:rsid w:val="0024650D"/>
    <w:rsid w:val="0027242E"/>
    <w:rsid w:val="002806C7"/>
    <w:rsid w:val="00285D13"/>
    <w:rsid w:val="002871A1"/>
    <w:rsid w:val="00295704"/>
    <w:rsid w:val="002A52B0"/>
    <w:rsid w:val="002A6011"/>
    <w:rsid w:val="002A6A31"/>
    <w:rsid w:val="002B02D0"/>
    <w:rsid w:val="002D394F"/>
    <w:rsid w:val="00312E73"/>
    <w:rsid w:val="00317260"/>
    <w:rsid w:val="003234CF"/>
    <w:rsid w:val="00323BC1"/>
    <w:rsid w:val="00337565"/>
    <w:rsid w:val="00353D82"/>
    <w:rsid w:val="00362799"/>
    <w:rsid w:val="00366081"/>
    <w:rsid w:val="00367638"/>
    <w:rsid w:val="00374EB5"/>
    <w:rsid w:val="003774C7"/>
    <w:rsid w:val="003952A6"/>
    <w:rsid w:val="003B206D"/>
    <w:rsid w:val="003C1106"/>
    <w:rsid w:val="003C2037"/>
    <w:rsid w:val="003C7A01"/>
    <w:rsid w:val="003D7E3F"/>
    <w:rsid w:val="003F755E"/>
    <w:rsid w:val="00401351"/>
    <w:rsid w:val="004158EB"/>
    <w:rsid w:val="004179B7"/>
    <w:rsid w:val="004179F9"/>
    <w:rsid w:val="004222E8"/>
    <w:rsid w:val="00430537"/>
    <w:rsid w:val="004407D2"/>
    <w:rsid w:val="00445AD9"/>
    <w:rsid w:val="00453FBD"/>
    <w:rsid w:val="00455FAF"/>
    <w:rsid w:val="0045644B"/>
    <w:rsid w:val="00462E0E"/>
    <w:rsid w:val="004639B1"/>
    <w:rsid w:val="00464740"/>
    <w:rsid w:val="00476C81"/>
    <w:rsid w:val="00477E56"/>
    <w:rsid w:val="00485336"/>
    <w:rsid w:val="00491E01"/>
    <w:rsid w:val="0049670D"/>
    <w:rsid w:val="004972DE"/>
    <w:rsid w:val="004A48B4"/>
    <w:rsid w:val="004A6B81"/>
    <w:rsid w:val="004B1BED"/>
    <w:rsid w:val="004D226D"/>
    <w:rsid w:val="004D4619"/>
    <w:rsid w:val="004E7143"/>
    <w:rsid w:val="004F6B8D"/>
    <w:rsid w:val="00505818"/>
    <w:rsid w:val="00527A8A"/>
    <w:rsid w:val="005351BA"/>
    <w:rsid w:val="00574B0F"/>
    <w:rsid w:val="0058241B"/>
    <w:rsid w:val="00596A64"/>
    <w:rsid w:val="005A7BF5"/>
    <w:rsid w:val="005B49AF"/>
    <w:rsid w:val="005B791B"/>
    <w:rsid w:val="005C13B7"/>
    <w:rsid w:val="005D3B37"/>
    <w:rsid w:val="005E588C"/>
    <w:rsid w:val="005E7FA4"/>
    <w:rsid w:val="005F5191"/>
    <w:rsid w:val="005F6A3D"/>
    <w:rsid w:val="00603025"/>
    <w:rsid w:val="0061045C"/>
    <w:rsid w:val="00622373"/>
    <w:rsid w:val="0062321A"/>
    <w:rsid w:val="006235D6"/>
    <w:rsid w:val="00627519"/>
    <w:rsid w:val="0062769E"/>
    <w:rsid w:val="00630EBC"/>
    <w:rsid w:val="00632E62"/>
    <w:rsid w:val="00662461"/>
    <w:rsid w:val="0067435D"/>
    <w:rsid w:val="00677349"/>
    <w:rsid w:val="00686315"/>
    <w:rsid w:val="006A28C5"/>
    <w:rsid w:val="006A2E1F"/>
    <w:rsid w:val="006A3DF5"/>
    <w:rsid w:val="006D7AA2"/>
    <w:rsid w:val="006E5AF3"/>
    <w:rsid w:val="006F21D0"/>
    <w:rsid w:val="0071038B"/>
    <w:rsid w:val="00725788"/>
    <w:rsid w:val="00733EB4"/>
    <w:rsid w:val="00740E0F"/>
    <w:rsid w:val="00742529"/>
    <w:rsid w:val="0074665E"/>
    <w:rsid w:val="00747144"/>
    <w:rsid w:val="00757FE9"/>
    <w:rsid w:val="0078128A"/>
    <w:rsid w:val="0078289E"/>
    <w:rsid w:val="0079506B"/>
    <w:rsid w:val="007A2FA3"/>
    <w:rsid w:val="007B6B0C"/>
    <w:rsid w:val="007C7D9A"/>
    <w:rsid w:val="007F17FA"/>
    <w:rsid w:val="008013D5"/>
    <w:rsid w:val="00845178"/>
    <w:rsid w:val="008467B0"/>
    <w:rsid w:val="008541BA"/>
    <w:rsid w:val="00870FA1"/>
    <w:rsid w:val="00877254"/>
    <w:rsid w:val="0087765C"/>
    <w:rsid w:val="00881583"/>
    <w:rsid w:val="008A267D"/>
    <w:rsid w:val="008A7224"/>
    <w:rsid w:val="008B6ED2"/>
    <w:rsid w:val="008C7B38"/>
    <w:rsid w:val="008D120C"/>
    <w:rsid w:val="008F1F7C"/>
    <w:rsid w:val="008F3531"/>
    <w:rsid w:val="00905EBF"/>
    <w:rsid w:val="00915EA9"/>
    <w:rsid w:val="00916F87"/>
    <w:rsid w:val="00920030"/>
    <w:rsid w:val="00921AAD"/>
    <w:rsid w:val="009245D5"/>
    <w:rsid w:val="0092621E"/>
    <w:rsid w:val="009279B6"/>
    <w:rsid w:val="009363A0"/>
    <w:rsid w:val="0094670E"/>
    <w:rsid w:val="00956006"/>
    <w:rsid w:val="009568E0"/>
    <w:rsid w:val="00965551"/>
    <w:rsid w:val="0097292C"/>
    <w:rsid w:val="00975BC8"/>
    <w:rsid w:val="00984E6C"/>
    <w:rsid w:val="00996E65"/>
    <w:rsid w:val="009B3C76"/>
    <w:rsid w:val="009B4E1B"/>
    <w:rsid w:val="009B5BF6"/>
    <w:rsid w:val="009C580D"/>
    <w:rsid w:val="009C5BF6"/>
    <w:rsid w:val="009C6326"/>
    <w:rsid w:val="009D3374"/>
    <w:rsid w:val="009D41F5"/>
    <w:rsid w:val="009F21E2"/>
    <w:rsid w:val="009F2250"/>
    <w:rsid w:val="009F60B2"/>
    <w:rsid w:val="00A118B4"/>
    <w:rsid w:val="00A15BB9"/>
    <w:rsid w:val="00A20371"/>
    <w:rsid w:val="00A23BAE"/>
    <w:rsid w:val="00A23CC9"/>
    <w:rsid w:val="00A33EE0"/>
    <w:rsid w:val="00A34867"/>
    <w:rsid w:val="00A367E1"/>
    <w:rsid w:val="00A409A2"/>
    <w:rsid w:val="00A61D58"/>
    <w:rsid w:val="00A66849"/>
    <w:rsid w:val="00A7632D"/>
    <w:rsid w:val="00A90063"/>
    <w:rsid w:val="00AA2306"/>
    <w:rsid w:val="00AB1469"/>
    <w:rsid w:val="00AB51A7"/>
    <w:rsid w:val="00AE7236"/>
    <w:rsid w:val="00AF2653"/>
    <w:rsid w:val="00AF5E30"/>
    <w:rsid w:val="00B07D2D"/>
    <w:rsid w:val="00B11CE9"/>
    <w:rsid w:val="00B14894"/>
    <w:rsid w:val="00B20D1C"/>
    <w:rsid w:val="00B254FA"/>
    <w:rsid w:val="00B41A38"/>
    <w:rsid w:val="00B42644"/>
    <w:rsid w:val="00B4282B"/>
    <w:rsid w:val="00B54E17"/>
    <w:rsid w:val="00B553FE"/>
    <w:rsid w:val="00B656D7"/>
    <w:rsid w:val="00B66F7B"/>
    <w:rsid w:val="00B8145B"/>
    <w:rsid w:val="00B87A54"/>
    <w:rsid w:val="00BA46E0"/>
    <w:rsid w:val="00BA4D7E"/>
    <w:rsid w:val="00BA7001"/>
    <w:rsid w:val="00BE4461"/>
    <w:rsid w:val="00BF088E"/>
    <w:rsid w:val="00BF0BBB"/>
    <w:rsid w:val="00BF44CD"/>
    <w:rsid w:val="00BF6438"/>
    <w:rsid w:val="00C057F2"/>
    <w:rsid w:val="00C105C8"/>
    <w:rsid w:val="00C179FC"/>
    <w:rsid w:val="00C22052"/>
    <w:rsid w:val="00C26398"/>
    <w:rsid w:val="00C45325"/>
    <w:rsid w:val="00C4762E"/>
    <w:rsid w:val="00C4785D"/>
    <w:rsid w:val="00C5071F"/>
    <w:rsid w:val="00C53E4B"/>
    <w:rsid w:val="00C73BDC"/>
    <w:rsid w:val="00C759D2"/>
    <w:rsid w:val="00C823FA"/>
    <w:rsid w:val="00C83E24"/>
    <w:rsid w:val="00C92B40"/>
    <w:rsid w:val="00C95014"/>
    <w:rsid w:val="00C961AD"/>
    <w:rsid w:val="00C9725D"/>
    <w:rsid w:val="00CB395B"/>
    <w:rsid w:val="00CE66E0"/>
    <w:rsid w:val="00CF2972"/>
    <w:rsid w:val="00D035CF"/>
    <w:rsid w:val="00D07969"/>
    <w:rsid w:val="00D11C7B"/>
    <w:rsid w:val="00D1283D"/>
    <w:rsid w:val="00D13644"/>
    <w:rsid w:val="00D14F2E"/>
    <w:rsid w:val="00D24D83"/>
    <w:rsid w:val="00D25A80"/>
    <w:rsid w:val="00D25EF0"/>
    <w:rsid w:val="00D43E5A"/>
    <w:rsid w:val="00D47EC6"/>
    <w:rsid w:val="00D7351C"/>
    <w:rsid w:val="00D853B6"/>
    <w:rsid w:val="00D92356"/>
    <w:rsid w:val="00D97BFC"/>
    <w:rsid w:val="00DC02D7"/>
    <w:rsid w:val="00DC5DE9"/>
    <w:rsid w:val="00DD26CA"/>
    <w:rsid w:val="00DE554B"/>
    <w:rsid w:val="00DE631A"/>
    <w:rsid w:val="00E03FF9"/>
    <w:rsid w:val="00E13C23"/>
    <w:rsid w:val="00E160F2"/>
    <w:rsid w:val="00E24809"/>
    <w:rsid w:val="00E259DA"/>
    <w:rsid w:val="00E279DA"/>
    <w:rsid w:val="00E3097F"/>
    <w:rsid w:val="00E4280D"/>
    <w:rsid w:val="00E43174"/>
    <w:rsid w:val="00E44DDB"/>
    <w:rsid w:val="00E45724"/>
    <w:rsid w:val="00E476D3"/>
    <w:rsid w:val="00E52140"/>
    <w:rsid w:val="00E5329D"/>
    <w:rsid w:val="00E62E8B"/>
    <w:rsid w:val="00E66DB7"/>
    <w:rsid w:val="00E769A4"/>
    <w:rsid w:val="00E82201"/>
    <w:rsid w:val="00E84F1B"/>
    <w:rsid w:val="00E857D5"/>
    <w:rsid w:val="00E8795A"/>
    <w:rsid w:val="00EA686C"/>
    <w:rsid w:val="00EB0B0C"/>
    <w:rsid w:val="00EB180A"/>
    <w:rsid w:val="00EB1C9E"/>
    <w:rsid w:val="00EB570D"/>
    <w:rsid w:val="00EB7D53"/>
    <w:rsid w:val="00EC060A"/>
    <w:rsid w:val="00EC6885"/>
    <w:rsid w:val="00ED7B36"/>
    <w:rsid w:val="00EF708E"/>
    <w:rsid w:val="00F02405"/>
    <w:rsid w:val="00F07242"/>
    <w:rsid w:val="00F36ED6"/>
    <w:rsid w:val="00F37822"/>
    <w:rsid w:val="00F43BF6"/>
    <w:rsid w:val="00F53320"/>
    <w:rsid w:val="00F65F51"/>
    <w:rsid w:val="00F70FF4"/>
    <w:rsid w:val="00F754AE"/>
    <w:rsid w:val="00F8134C"/>
    <w:rsid w:val="00F93824"/>
    <w:rsid w:val="00FA32EF"/>
    <w:rsid w:val="00FA5F75"/>
    <w:rsid w:val="00FC3EAC"/>
    <w:rsid w:val="00FD425E"/>
    <w:rsid w:val="00FD4281"/>
    <w:rsid w:val="00FE73B1"/>
    <w:rsid w:val="00FF42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5BAFA0"/>
  <w15:chartTrackingRefBased/>
  <w15:docId w15:val="{8B391B3C-062A-8B46-91C9-E279D74A0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a">
    <w:name w:val="Normal"/>
    <w:qFormat/>
    <w:pPr>
      <w:widowControl w:val="0"/>
      <w:spacing w:line="240" w:lineRule="atLeast"/>
    </w:pPr>
    <w:rPr>
      <w:rFonts w:ascii="Arial" w:hAnsi="Arial"/>
      <w:snapToGrid w:val="0"/>
    </w:rPr>
  </w:style>
  <w:style w:type="paragraph" w:styleId="1">
    <w:name w:val="heading 1"/>
    <w:basedOn w:val="a"/>
    <w:next w:val="a0"/>
    <w:qFormat/>
    <w:pPr>
      <w:keepNext/>
      <w:numPr>
        <w:numId w:val="1"/>
      </w:numPr>
      <w:spacing w:before="120" w:after="60"/>
      <w:outlineLvl w:val="0"/>
    </w:pPr>
    <w:rPr>
      <w:b/>
      <w:sz w:val="32"/>
    </w:rPr>
  </w:style>
  <w:style w:type="paragraph" w:styleId="2">
    <w:name w:val="heading 2"/>
    <w:basedOn w:val="1"/>
    <w:next w:val="a0"/>
    <w:qFormat/>
    <w:pPr>
      <w:numPr>
        <w:ilvl w:val="1"/>
      </w:numPr>
      <w:outlineLvl w:val="1"/>
    </w:pPr>
    <w:rPr>
      <w:sz w:val="24"/>
    </w:rPr>
  </w:style>
  <w:style w:type="paragraph" w:styleId="3">
    <w:name w:val="heading 3"/>
    <w:basedOn w:val="1"/>
    <w:next w:val="a0"/>
    <w:qFormat/>
    <w:pPr>
      <w:numPr>
        <w:ilvl w:val="2"/>
      </w:numPr>
      <w:outlineLvl w:val="2"/>
    </w:pPr>
    <w:rPr>
      <w:b w:val="0"/>
      <w:i/>
      <w:sz w:val="21"/>
    </w:rPr>
  </w:style>
  <w:style w:type="paragraph" w:styleId="4">
    <w:name w:val="heading 4"/>
    <w:basedOn w:val="1"/>
    <w:next w:val="a0"/>
    <w:qFormat/>
    <w:pPr>
      <w:numPr>
        <w:ilvl w:val="3"/>
      </w:numPr>
      <w:spacing w:before="60"/>
      <w:outlineLvl w:val="3"/>
    </w:pPr>
    <w:rPr>
      <w:b w:val="0"/>
      <w:sz w:val="20"/>
    </w:rPr>
  </w:style>
  <w:style w:type="paragraph" w:styleId="5">
    <w:name w:val="heading 5"/>
    <w:basedOn w:val="a"/>
    <w:next w:val="a0"/>
    <w:qFormat/>
    <w:pPr>
      <w:numPr>
        <w:ilvl w:val="4"/>
        <w:numId w:val="1"/>
      </w:numPr>
      <w:spacing w:before="60" w:after="60"/>
      <w:outlineLvl w:val="4"/>
    </w:pPr>
    <w:rPr>
      <w:i/>
    </w:rPr>
  </w:style>
  <w:style w:type="paragraph" w:styleId="6">
    <w:name w:val="heading 6"/>
    <w:basedOn w:val="a"/>
    <w:next w:val="a"/>
    <w:qFormat/>
    <w:pPr>
      <w:numPr>
        <w:ilvl w:val="5"/>
        <w:numId w:val="1"/>
      </w:numPr>
      <w:spacing w:before="60" w:after="60"/>
      <w:outlineLvl w:val="5"/>
    </w:pPr>
  </w:style>
  <w:style w:type="paragraph" w:styleId="7">
    <w:name w:val="heading 7"/>
    <w:basedOn w:val="a"/>
    <w:next w:val="a"/>
    <w:qFormat/>
    <w:pPr>
      <w:numPr>
        <w:ilvl w:val="6"/>
        <w:numId w:val="1"/>
      </w:numPr>
      <w:tabs>
        <w:tab w:val="left" w:pos="0"/>
      </w:tabs>
      <w:spacing w:before="60" w:after="60"/>
      <w:outlineLvl w:val="6"/>
    </w:pPr>
    <w:rPr>
      <w:i/>
    </w:rPr>
  </w:style>
  <w:style w:type="paragraph" w:styleId="8">
    <w:name w:val="heading 8"/>
    <w:basedOn w:val="a"/>
    <w:next w:val="a"/>
    <w:qFormat/>
    <w:pPr>
      <w:numPr>
        <w:ilvl w:val="7"/>
        <w:numId w:val="1"/>
      </w:numPr>
      <w:tabs>
        <w:tab w:val="left" w:pos="0"/>
      </w:tabs>
      <w:spacing w:before="240" w:after="60"/>
      <w:outlineLvl w:val="7"/>
    </w:pPr>
    <w:rPr>
      <w:i/>
    </w:rPr>
  </w:style>
  <w:style w:type="paragraph" w:styleId="9">
    <w:name w:val="heading 9"/>
    <w:basedOn w:val="a"/>
    <w:next w:val="a"/>
    <w:qFormat/>
    <w:pPr>
      <w:numPr>
        <w:ilvl w:val="8"/>
        <w:numId w:val="1"/>
      </w:numPr>
      <w:tabs>
        <w:tab w:val="left" w:pos="0"/>
      </w:tabs>
      <w:spacing w:before="240" w:after="60"/>
      <w:outlineLvl w:val="8"/>
    </w:pPr>
    <w:rPr>
      <w:b/>
      <w:i/>
      <w:sz w:val="18"/>
    </w:rPr>
  </w:style>
  <w:style w:type="character" w:default="1" w:styleId="a1">
    <w:name w:val="Default Paragraph Font"/>
  </w:style>
  <w:style w:type="table" w:default="1" w:styleId="a2">
    <w:name w:val="Normal Table"/>
    <w:semiHidden/>
    <w:tblPr>
      <w:tblInd w:w="0" w:type="dxa"/>
      <w:tblCellMar>
        <w:top w:w="0" w:type="dxa"/>
        <w:left w:w="108" w:type="dxa"/>
        <w:bottom w:w="0" w:type="dxa"/>
        <w:right w:w="108" w:type="dxa"/>
      </w:tblCellMar>
    </w:tblPr>
  </w:style>
  <w:style w:type="numbering" w:default="1" w:styleId="a3">
    <w:name w:val="No List"/>
    <w:uiPriority w:val="99"/>
    <w:semiHidden/>
  </w:style>
  <w:style w:type="character" w:styleId="a4">
    <w:name w:val="Hyperlink"/>
    <w:uiPriority w:val="99"/>
    <w:rPr>
      <w:color w:val="0000FF"/>
      <w:u w:val="single"/>
    </w:rPr>
  </w:style>
  <w:style w:type="character" w:styleId="a5">
    <w:name w:val="page number"/>
    <w:rPr>
      <w:rFonts w:eastAsia="Arial"/>
    </w:rPr>
  </w:style>
  <w:style w:type="character" w:customStyle="1" w:styleId="a6">
    <w:name w:val="正文文本 字符"/>
    <w:link w:val="a0"/>
    <w:rPr>
      <w:rFonts w:ascii="Arial" w:eastAsia="宋体" w:hAnsi="Arial"/>
      <w:snapToGrid w:val="0"/>
      <w:lang w:val="en-US" w:eastAsia="zh-CN"/>
    </w:rPr>
  </w:style>
  <w:style w:type="character" w:customStyle="1" w:styleId="CharChar4">
    <w:name w:val=" Char Char4"/>
    <w:rPr>
      <w:rFonts w:ascii="Arial" w:hAnsi="Arial"/>
      <w:snapToGrid w:val="0"/>
    </w:rPr>
  </w:style>
  <w:style w:type="character" w:styleId="a7">
    <w:name w:val="footnote reference"/>
    <w:rPr>
      <w:sz w:val="20"/>
      <w:vertAlign w:val="superscript"/>
    </w:rPr>
  </w:style>
  <w:style w:type="character" w:styleId="a8">
    <w:name w:val="annotation reference"/>
    <w:rPr>
      <w:sz w:val="21"/>
    </w:rPr>
  </w:style>
  <w:style w:type="character" w:customStyle="1" w:styleId="SoDAField">
    <w:name w:val="SoDA Field"/>
    <w:rPr>
      <w:color w:val="0000FF"/>
    </w:rPr>
  </w:style>
  <w:style w:type="paragraph" w:styleId="TOC2">
    <w:name w:val="toc 2"/>
    <w:basedOn w:val="a"/>
    <w:next w:val="a"/>
    <w:uiPriority w:val="39"/>
    <w:pPr>
      <w:ind w:left="200"/>
    </w:pPr>
    <w:rPr>
      <w:smallCaps/>
    </w:rPr>
  </w:style>
  <w:style w:type="paragraph" w:styleId="a9">
    <w:name w:val="Body Text Indent"/>
    <w:basedOn w:val="a"/>
    <w:pPr>
      <w:ind w:left="720"/>
    </w:pPr>
    <w:rPr>
      <w:i/>
      <w:color w:val="0000FF"/>
      <w:u w:val="single"/>
    </w:rPr>
  </w:style>
  <w:style w:type="paragraph" w:customStyle="1" w:styleId="TableRow">
    <w:name w:val="Table Row"/>
    <w:basedOn w:val="a"/>
    <w:pPr>
      <w:spacing w:before="60" w:after="60"/>
    </w:pPr>
    <w:rPr>
      <w:b/>
    </w:rPr>
  </w:style>
  <w:style w:type="paragraph" w:styleId="aa">
    <w:name w:val="footnote text"/>
    <w:basedOn w:val="a"/>
    <w:pPr>
      <w:keepNext/>
      <w:keepLines/>
      <w:pBdr>
        <w:bottom w:val="single" w:sz="6" w:space="0" w:color="000000"/>
      </w:pBdr>
      <w:spacing w:before="40" w:after="40"/>
      <w:ind w:left="360" w:hanging="360"/>
    </w:pPr>
    <w:rPr>
      <w:sz w:val="16"/>
    </w:rPr>
  </w:style>
  <w:style w:type="paragraph" w:styleId="TOC3">
    <w:name w:val="toc 3"/>
    <w:basedOn w:val="a"/>
    <w:next w:val="a"/>
    <w:uiPriority w:val="39"/>
    <w:pPr>
      <w:ind w:left="400"/>
    </w:pPr>
    <w:rPr>
      <w:i/>
    </w:rPr>
  </w:style>
  <w:style w:type="paragraph" w:styleId="ab">
    <w:name w:val="Date"/>
    <w:basedOn w:val="a"/>
    <w:next w:val="a"/>
    <w:rPr>
      <w:rFonts w:ascii="幼圆" w:eastAsia="幼圆"/>
      <w:sz w:val="28"/>
    </w:rPr>
  </w:style>
  <w:style w:type="paragraph" w:styleId="TOC1">
    <w:name w:val="toc 1"/>
    <w:basedOn w:val="a"/>
    <w:next w:val="a"/>
    <w:uiPriority w:val="39"/>
    <w:pPr>
      <w:spacing w:before="120" w:after="120"/>
    </w:pPr>
    <w:rPr>
      <w:b/>
      <w:caps/>
    </w:rPr>
  </w:style>
  <w:style w:type="paragraph" w:styleId="TOC8">
    <w:name w:val="toc 8"/>
    <w:basedOn w:val="a"/>
    <w:next w:val="a"/>
    <w:uiPriority w:val="39"/>
    <w:pPr>
      <w:ind w:left="1400"/>
    </w:pPr>
  </w:style>
  <w:style w:type="paragraph" w:styleId="ac">
    <w:name w:val="Subtitle"/>
    <w:basedOn w:val="a"/>
    <w:qFormat/>
    <w:pPr>
      <w:spacing w:after="60"/>
      <w:jc w:val="center"/>
    </w:pPr>
    <w:rPr>
      <w:i/>
      <w:sz w:val="36"/>
      <w:lang w:val="en-AU"/>
    </w:rPr>
  </w:style>
  <w:style w:type="paragraph" w:styleId="ad">
    <w:name w:val="Balloon Text"/>
    <w:basedOn w:val="a"/>
    <w:rPr>
      <w:sz w:val="18"/>
    </w:rPr>
  </w:style>
  <w:style w:type="paragraph" w:styleId="20">
    <w:name w:val="Body Text Indent 2"/>
    <w:basedOn w:val="a"/>
    <w:pPr>
      <w:ind w:left="840"/>
    </w:pPr>
    <w:rPr>
      <w:rFonts w:ascii="幼圆" w:eastAsia="幼圆"/>
      <w:sz w:val="28"/>
    </w:rPr>
  </w:style>
  <w:style w:type="paragraph" w:styleId="ae">
    <w:name w:val="Title"/>
    <w:basedOn w:val="a"/>
    <w:next w:val="a"/>
    <w:qFormat/>
    <w:pPr>
      <w:jc w:val="center"/>
    </w:pPr>
    <w:rPr>
      <w:b/>
      <w:sz w:val="36"/>
    </w:rPr>
  </w:style>
  <w:style w:type="paragraph" w:styleId="a0">
    <w:name w:val="Body Text"/>
    <w:basedOn w:val="a"/>
    <w:link w:val="a6"/>
    <w:pPr>
      <w:keepLines/>
      <w:spacing w:before="40" w:after="40"/>
      <w:ind w:left="720"/>
    </w:pPr>
  </w:style>
  <w:style w:type="paragraph" w:styleId="TOC7">
    <w:name w:val="toc 7"/>
    <w:basedOn w:val="a"/>
    <w:next w:val="a"/>
    <w:uiPriority w:val="39"/>
    <w:pPr>
      <w:ind w:left="1200"/>
    </w:pPr>
  </w:style>
  <w:style w:type="paragraph" w:styleId="af">
    <w:name w:val="annotation text"/>
    <w:basedOn w:val="a"/>
  </w:style>
  <w:style w:type="paragraph" w:customStyle="1" w:styleId="Tabletext">
    <w:name w:val="Tabletext"/>
    <w:basedOn w:val="a"/>
  </w:style>
  <w:style w:type="paragraph" w:styleId="TOC9">
    <w:name w:val="toc 9"/>
    <w:basedOn w:val="a"/>
    <w:next w:val="a"/>
    <w:uiPriority w:val="39"/>
    <w:pPr>
      <w:ind w:left="1600"/>
    </w:pPr>
  </w:style>
  <w:style w:type="paragraph" w:styleId="af0">
    <w:name w:val="header"/>
    <w:basedOn w:val="a"/>
    <w:pPr>
      <w:tabs>
        <w:tab w:val="center" w:pos="4320"/>
        <w:tab w:val="right" w:pos="8640"/>
      </w:tabs>
    </w:pPr>
  </w:style>
  <w:style w:type="paragraph" w:styleId="af1">
    <w:name w:val="caption"/>
    <w:basedOn w:val="a0"/>
    <w:next w:val="a"/>
    <w:qFormat/>
    <w:rPr>
      <w:rFonts w:eastAsia="Arial"/>
      <w:i/>
    </w:rPr>
  </w:style>
  <w:style w:type="paragraph" w:styleId="TOC4">
    <w:name w:val="toc 4"/>
    <w:basedOn w:val="a"/>
    <w:next w:val="a"/>
    <w:uiPriority w:val="39"/>
    <w:pPr>
      <w:ind w:left="600"/>
    </w:pPr>
  </w:style>
  <w:style w:type="paragraph" w:customStyle="1" w:styleId="Char2CharCharCharCharCharCharCharCharCharCharCharChar">
    <w:name w:val=" Char2 Char Char Char Char Char Char Char Char Char Char Char Char"/>
    <w:basedOn w:val="a"/>
    <w:pPr>
      <w:widowControl/>
      <w:spacing w:before="100" w:beforeAutospacing="1" w:after="100" w:afterAutospacing="1" w:line="330" w:lineRule="atLeast"/>
      <w:ind w:left="360"/>
    </w:pPr>
    <w:rPr>
      <w:rFonts w:ascii="ˎ̥" w:hAnsi="ˎ̥"/>
      <w:snapToGrid/>
      <w:color w:val="51585D"/>
      <w:sz w:val="21"/>
    </w:rPr>
  </w:style>
  <w:style w:type="paragraph" w:customStyle="1" w:styleId="tablecoloumn">
    <w:name w:val="tablecoloumn"/>
    <w:basedOn w:val="a0"/>
    <w:pPr>
      <w:keepNext/>
      <w:ind w:left="72"/>
    </w:pPr>
    <w:rPr>
      <w:b/>
    </w:rPr>
  </w:style>
  <w:style w:type="paragraph" w:styleId="af2">
    <w:name w:val="footer"/>
    <w:basedOn w:val="a"/>
    <w:pPr>
      <w:tabs>
        <w:tab w:val="center" w:pos="4320"/>
        <w:tab w:val="right" w:pos="8640"/>
      </w:tabs>
    </w:pPr>
    <w:rPr>
      <w:rFonts w:eastAsia="Arial"/>
    </w:rPr>
  </w:style>
  <w:style w:type="paragraph" w:styleId="TOC5">
    <w:name w:val="toc 5"/>
    <w:basedOn w:val="a"/>
    <w:next w:val="a"/>
    <w:uiPriority w:val="39"/>
    <w:pPr>
      <w:ind w:left="800"/>
    </w:pPr>
  </w:style>
  <w:style w:type="paragraph" w:styleId="30">
    <w:name w:val="Body Text Indent 3"/>
    <w:basedOn w:val="a"/>
    <w:pPr>
      <w:ind w:firstLine="425"/>
    </w:pPr>
    <w:rPr>
      <w:rFonts w:ascii="宋体"/>
      <w:sz w:val="24"/>
    </w:rPr>
  </w:style>
  <w:style w:type="paragraph" w:customStyle="1" w:styleId="InfoBlue">
    <w:name w:val="InfoBlue"/>
    <w:basedOn w:val="a"/>
    <w:next w:val="a0"/>
    <w:pPr>
      <w:tabs>
        <w:tab w:val="left" w:pos="540"/>
        <w:tab w:val="left" w:pos="1260"/>
      </w:tabs>
      <w:spacing w:after="120"/>
    </w:pPr>
    <w:rPr>
      <w:i/>
      <w:color w:val="0000FF"/>
    </w:rPr>
  </w:style>
  <w:style w:type="paragraph" w:styleId="TOC6">
    <w:name w:val="toc 6"/>
    <w:basedOn w:val="a"/>
    <w:next w:val="a"/>
    <w:uiPriority w:val="39"/>
    <w:pPr>
      <w:ind w:left="1000"/>
    </w:pPr>
  </w:style>
  <w:style w:type="paragraph" w:styleId="af3">
    <w:name w:val="Document Map"/>
    <w:basedOn w:val="a"/>
    <w:pPr>
      <w:shd w:val="clear" w:color="auto" w:fill="000080"/>
    </w:pPr>
  </w:style>
  <w:style w:type="paragraph" w:styleId="af4">
    <w:name w:val="Normal Indent"/>
    <w:basedOn w:val="a"/>
    <w:pPr>
      <w:ind w:left="900" w:hanging="900"/>
    </w:pPr>
  </w:style>
  <w:style w:type="character" w:customStyle="1" w:styleId="CharChar2">
    <w:name w:val=" Char Char2"/>
    <w:rsid w:val="0067435D"/>
    <w:rPr>
      <w:rFonts w:ascii="Arial" w:hAnsi="Arial"/>
      <w:snapToGrid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3421971">
      <w:bodyDiv w:val="1"/>
      <w:marLeft w:val="0"/>
      <w:marRight w:val="0"/>
      <w:marTop w:val="0"/>
      <w:marBottom w:val="0"/>
      <w:divBdr>
        <w:top w:val="none" w:sz="0" w:space="0" w:color="auto"/>
        <w:left w:val="none" w:sz="0" w:space="0" w:color="auto"/>
        <w:bottom w:val="none" w:sz="0" w:space="0" w:color="auto"/>
        <w:right w:val="none" w:sz="0" w:space="0" w:color="auto"/>
      </w:divBdr>
    </w:div>
    <w:div w:id="1434982280">
      <w:bodyDiv w:val="1"/>
      <w:marLeft w:val="0"/>
      <w:marRight w:val="0"/>
      <w:marTop w:val="0"/>
      <w:marBottom w:val="0"/>
      <w:divBdr>
        <w:top w:val="none" w:sz="0" w:space="0" w:color="auto"/>
        <w:left w:val="none" w:sz="0" w:space="0" w:color="auto"/>
        <w:bottom w:val="none" w:sz="0" w:space="0" w:color="auto"/>
        <w:right w:val="none" w:sz="0" w:space="0" w:color="auto"/>
      </w:divBdr>
    </w:div>
    <w:div w:id="1653093797">
      <w:bodyDiv w:val="1"/>
      <w:marLeft w:val="0"/>
      <w:marRight w:val="0"/>
      <w:marTop w:val="0"/>
      <w:marBottom w:val="0"/>
      <w:divBdr>
        <w:top w:val="none" w:sz="0" w:space="0" w:color="auto"/>
        <w:left w:val="none" w:sz="0" w:space="0" w:color="auto"/>
        <w:bottom w:val="none" w:sz="0" w:space="0" w:color="auto"/>
        <w:right w:val="none" w:sz="0" w:space="0" w:color="auto"/>
      </w:divBdr>
    </w:div>
    <w:div w:id="1984383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oter" Target="footer4.xm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Template>
  <TotalTime>0</TotalTime>
  <Pages>9</Pages>
  <Words>398</Words>
  <Characters>2271</Characters>
  <Application>Microsoft Office Word</Application>
  <DocSecurity>0</DocSecurity>
  <PresentationFormat/>
  <Lines>18</Lines>
  <Paragraphs>5</Paragraphs>
  <Slides>0</Slides>
  <Notes>0</Notes>
  <HiddenSlides>0</HiddenSlides>
  <MMClips>0</MMClips>
  <ScaleCrop>false</ScaleCrop>
  <Manager/>
  <Company>托普信息(iTOP)集团</Company>
  <LinksUpToDate>false</LinksUpToDate>
  <CharactersWithSpaces>2664</CharactersWithSpaces>
  <SharedDoc>false</SharedDoc>
  <HLinks>
    <vt:vector size="114" baseType="variant">
      <vt:variant>
        <vt:i4>1310768</vt:i4>
      </vt:variant>
      <vt:variant>
        <vt:i4>113</vt:i4>
      </vt:variant>
      <vt:variant>
        <vt:i4>0</vt:i4>
      </vt:variant>
      <vt:variant>
        <vt:i4>5</vt:i4>
      </vt:variant>
      <vt:variant>
        <vt:lpwstr/>
      </vt:variant>
      <vt:variant>
        <vt:lpwstr>_Toc30160520</vt:lpwstr>
      </vt:variant>
      <vt:variant>
        <vt:i4>1900595</vt:i4>
      </vt:variant>
      <vt:variant>
        <vt:i4>107</vt:i4>
      </vt:variant>
      <vt:variant>
        <vt:i4>0</vt:i4>
      </vt:variant>
      <vt:variant>
        <vt:i4>5</vt:i4>
      </vt:variant>
      <vt:variant>
        <vt:lpwstr/>
      </vt:variant>
      <vt:variant>
        <vt:lpwstr>_Toc30160519</vt:lpwstr>
      </vt:variant>
      <vt:variant>
        <vt:i4>1835059</vt:i4>
      </vt:variant>
      <vt:variant>
        <vt:i4>101</vt:i4>
      </vt:variant>
      <vt:variant>
        <vt:i4>0</vt:i4>
      </vt:variant>
      <vt:variant>
        <vt:i4>5</vt:i4>
      </vt:variant>
      <vt:variant>
        <vt:lpwstr/>
      </vt:variant>
      <vt:variant>
        <vt:lpwstr>_Toc30160518</vt:lpwstr>
      </vt:variant>
      <vt:variant>
        <vt:i4>1245235</vt:i4>
      </vt:variant>
      <vt:variant>
        <vt:i4>95</vt:i4>
      </vt:variant>
      <vt:variant>
        <vt:i4>0</vt:i4>
      </vt:variant>
      <vt:variant>
        <vt:i4>5</vt:i4>
      </vt:variant>
      <vt:variant>
        <vt:lpwstr/>
      </vt:variant>
      <vt:variant>
        <vt:lpwstr>_Toc30160517</vt:lpwstr>
      </vt:variant>
      <vt:variant>
        <vt:i4>1179699</vt:i4>
      </vt:variant>
      <vt:variant>
        <vt:i4>89</vt:i4>
      </vt:variant>
      <vt:variant>
        <vt:i4>0</vt:i4>
      </vt:variant>
      <vt:variant>
        <vt:i4>5</vt:i4>
      </vt:variant>
      <vt:variant>
        <vt:lpwstr/>
      </vt:variant>
      <vt:variant>
        <vt:lpwstr>_Toc30160516</vt:lpwstr>
      </vt:variant>
      <vt:variant>
        <vt:i4>1114163</vt:i4>
      </vt:variant>
      <vt:variant>
        <vt:i4>83</vt:i4>
      </vt:variant>
      <vt:variant>
        <vt:i4>0</vt:i4>
      </vt:variant>
      <vt:variant>
        <vt:i4>5</vt:i4>
      </vt:variant>
      <vt:variant>
        <vt:lpwstr/>
      </vt:variant>
      <vt:variant>
        <vt:lpwstr>_Toc30160515</vt:lpwstr>
      </vt:variant>
      <vt:variant>
        <vt:i4>1048627</vt:i4>
      </vt:variant>
      <vt:variant>
        <vt:i4>77</vt:i4>
      </vt:variant>
      <vt:variant>
        <vt:i4>0</vt:i4>
      </vt:variant>
      <vt:variant>
        <vt:i4>5</vt:i4>
      </vt:variant>
      <vt:variant>
        <vt:lpwstr/>
      </vt:variant>
      <vt:variant>
        <vt:lpwstr>_Toc30160514</vt:lpwstr>
      </vt:variant>
      <vt:variant>
        <vt:i4>1507379</vt:i4>
      </vt:variant>
      <vt:variant>
        <vt:i4>71</vt:i4>
      </vt:variant>
      <vt:variant>
        <vt:i4>0</vt:i4>
      </vt:variant>
      <vt:variant>
        <vt:i4>5</vt:i4>
      </vt:variant>
      <vt:variant>
        <vt:lpwstr/>
      </vt:variant>
      <vt:variant>
        <vt:lpwstr>_Toc30160513</vt:lpwstr>
      </vt:variant>
      <vt:variant>
        <vt:i4>1441843</vt:i4>
      </vt:variant>
      <vt:variant>
        <vt:i4>65</vt:i4>
      </vt:variant>
      <vt:variant>
        <vt:i4>0</vt:i4>
      </vt:variant>
      <vt:variant>
        <vt:i4>5</vt:i4>
      </vt:variant>
      <vt:variant>
        <vt:lpwstr/>
      </vt:variant>
      <vt:variant>
        <vt:lpwstr>_Toc30160512</vt:lpwstr>
      </vt:variant>
      <vt:variant>
        <vt:i4>1376307</vt:i4>
      </vt:variant>
      <vt:variant>
        <vt:i4>59</vt:i4>
      </vt:variant>
      <vt:variant>
        <vt:i4>0</vt:i4>
      </vt:variant>
      <vt:variant>
        <vt:i4>5</vt:i4>
      </vt:variant>
      <vt:variant>
        <vt:lpwstr/>
      </vt:variant>
      <vt:variant>
        <vt:lpwstr>_Toc30160511</vt:lpwstr>
      </vt:variant>
      <vt:variant>
        <vt:i4>1310771</vt:i4>
      </vt:variant>
      <vt:variant>
        <vt:i4>53</vt:i4>
      </vt:variant>
      <vt:variant>
        <vt:i4>0</vt:i4>
      </vt:variant>
      <vt:variant>
        <vt:i4>5</vt:i4>
      </vt:variant>
      <vt:variant>
        <vt:lpwstr/>
      </vt:variant>
      <vt:variant>
        <vt:lpwstr>_Toc30160510</vt:lpwstr>
      </vt:variant>
      <vt:variant>
        <vt:i4>1900594</vt:i4>
      </vt:variant>
      <vt:variant>
        <vt:i4>47</vt:i4>
      </vt:variant>
      <vt:variant>
        <vt:i4>0</vt:i4>
      </vt:variant>
      <vt:variant>
        <vt:i4>5</vt:i4>
      </vt:variant>
      <vt:variant>
        <vt:lpwstr/>
      </vt:variant>
      <vt:variant>
        <vt:lpwstr>_Toc30160509</vt:lpwstr>
      </vt:variant>
      <vt:variant>
        <vt:i4>1835058</vt:i4>
      </vt:variant>
      <vt:variant>
        <vt:i4>41</vt:i4>
      </vt:variant>
      <vt:variant>
        <vt:i4>0</vt:i4>
      </vt:variant>
      <vt:variant>
        <vt:i4>5</vt:i4>
      </vt:variant>
      <vt:variant>
        <vt:lpwstr/>
      </vt:variant>
      <vt:variant>
        <vt:lpwstr>_Toc30160508</vt:lpwstr>
      </vt:variant>
      <vt:variant>
        <vt:i4>1245234</vt:i4>
      </vt:variant>
      <vt:variant>
        <vt:i4>35</vt:i4>
      </vt:variant>
      <vt:variant>
        <vt:i4>0</vt:i4>
      </vt:variant>
      <vt:variant>
        <vt:i4>5</vt:i4>
      </vt:variant>
      <vt:variant>
        <vt:lpwstr/>
      </vt:variant>
      <vt:variant>
        <vt:lpwstr>_Toc30160507</vt:lpwstr>
      </vt:variant>
      <vt:variant>
        <vt:i4>1179698</vt:i4>
      </vt:variant>
      <vt:variant>
        <vt:i4>29</vt:i4>
      </vt:variant>
      <vt:variant>
        <vt:i4>0</vt:i4>
      </vt:variant>
      <vt:variant>
        <vt:i4>5</vt:i4>
      </vt:variant>
      <vt:variant>
        <vt:lpwstr/>
      </vt:variant>
      <vt:variant>
        <vt:lpwstr>_Toc30160506</vt:lpwstr>
      </vt:variant>
      <vt:variant>
        <vt:i4>1114162</vt:i4>
      </vt:variant>
      <vt:variant>
        <vt:i4>23</vt:i4>
      </vt:variant>
      <vt:variant>
        <vt:i4>0</vt:i4>
      </vt:variant>
      <vt:variant>
        <vt:i4>5</vt:i4>
      </vt:variant>
      <vt:variant>
        <vt:lpwstr/>
      </vt:variant>
      <vt:variant>
        <vt:lpwstr>_Toc30160505</vt:lpwstr>
      </vt:variant>
      <vt:variant>
        <vt:i4>1048626</vt:i4>
      </vt:variant>
      <vt:variant>
        <vt:i4>17</vt:i4>
      </vt:variant>
      <vt:variant>
        <vt:i4>0</vt:i4>
      </vt:variant>
      <vt:variant>
        <vt:i4>5</vt:i4>
      </vt:variant>
      <vt:variant>
        <vt:lpwstr/>
      </vt:variant>
      <vt:variant>
        <vt:lpwstr>_Toc30160504</vt:lpwstr>
      </vt:variant>
      <vt:variant>
        <vt:i4>1507378</vt:i4>
      </vt:variant>
      <vt:variant>
        <vt:i4>11</vt:i4>
      </vt:variant>
      <vt:variant>
        <vt:i4>0</vt:i4>
      </vt:variant>
      <vt:variant>
        <vt:i4>5</vt:i4>
      </vt:variant>
      <vt:variant>
        <vt:lpwstr/>
      </vt:variant>
      <vt:variant>
        <vt:lpwstr>_Toc30160503</vt:lpwstr>
      </vt:variant>
      <vt:variant>
        <vt:i4>1441842</vt:i4>
      </vt:variant>
      <vt:variant>
        <vt:i4>5</vt:i4>
      </vt:variant>
      <vt:variant>
        <vt:i4>0</vt:i4>
      </vt:variant>
      <vt:variant>
        <vt:i4>5</vt:i4>
      </vt:variant>
      <vt:variant>
        <vt:lpwstr/>
      </vt:variant>
      <vt:variant>
        <vt:lpwstr>_Toc30160502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需求规格说明书</dc:title>
  <dc:subject>需求规格说明</dc:subject>
  <dc:creator>雨林木风</dc:creator>
  <cp:keywords/>
  <dc:description/>
  <cp:lastModifiedBy>Microsoft Office User</cp:lastModifiedBy>
  <cp:revision>2</cp:revision>
  <cp:lastPrinted>1899-12-30T00:00:00Z</cp:lastPrinted>
  <dcterms:created xsi:type="dcterms:W3CDTF">2020-02-07T02:28:00Z</dcterms:created>
  <dcterms:modified xsi:type="dcterms:W3CDTF">2020-02-07T02:28:00Z</dcterms:modified>
  <cp:category>&lt;模板&gt;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ion">
    <vt:lpwstr>1.0</vt:lpwstr>
  </property>
  <property fmtid="{D5CDD505-2E9C-101B-9397-08002B2CF9AE}" pid="3" name="项目名称">
    <vt:lpwstr>&lt;项目名称&gt;</vt:lpwstr>
  </property>
  <property fmtid="{D5CDD505-2E9C-101B-9397-08002B2CF9AE}" pid="4" name="项目编号">
    <vt:lpwstr>S×××－</vt:lpwstr>
  </property>
  <property fmtid="{D5CDD505-2E9C-101B-9397-08002B2CF9AE}" pid="5" name="KSOProductBuildVer">
    <vt:lpwstr>2052-6.5.0.1966</vt:lpwstr>
  </property>
</Properties>
</file>